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87FA" w14:textId="77777777" w:rsidR="00352438" w:rsidRDefault="00352438" w:rsidP="00325882">
      <w:pPr>
        <w:pStyle w:val="Ttulo1"/>
      </w:pPr>
      <w:r>
        <w:t>TÉCNICA DE IMPLEMENTAÇÃO</w:t>
      </w:r>
    </w:p>
    <w:p w14:paraId="412F382D" w14:textId="00587DAC" w:rsidR="00102EF8" w:rsidRDefault="00352438" w:rsidP="00325882">
      <w:r>
        <w:t xml:space="preserve">É implementada a técnica de </w:t>
      </w:r>
      <w:r w:rsidRPr="00352438">
        <w:rPr>
          <w:i/>
          <w:iCs/>
        </w:rPr>
        <w:t>multishooting</w:t>
      </w:r>
      <w:r>
        <w:t>, ou seja</w:t>
      </w:r>
      <w:r w:rsidR="003B3599">
        <w:t>, as variáveis de decisão consideram não apenas as ações de controle</w:t>
      </w:r>
      <w:r w:rsidR="00A269B0">
        <w:t xml:space="preserve"> </w:t>
      </w:r>
      <m:oMath>
        <m:r>
          <w:rPr>
            <w:rFonts w:ascii="Cambria Math" w:hAnsi="Cambria Math"/>
          </w:rPr>
          <m:t>u</m:t>
        </m:r>
      </m:oMath>
      <w:r w:rsidR="003B3599">
        <w:t xml:space="preserve">, mas também os estados </w:t>
      </w:r>
      <m:oMath>
        <m:r>
          <w:rPr>
            <w:rFonts w:ascii="Cambria Math" w:hAnsi="Cambria Math"/>
          </w:rPr>
          <m:t>x</m:t>
        </m:r>
      </m:oMath>
      <w:r w:rsidR="00105BED">
        <w:rPr>
          <w:rFonts w:eastAsiaTheme="minorEastAsia"/>
        </w:rPr>
        <w:t xml:space="preserve"> atuais e futuros</w:t>
      </w:r>
      <w:r w:rsidR="00325882">
        <w:t xml:space="preserve">. Assim, </w:t>
      </w:r>
      <w:r w:rsidR="00102EF8">
        <w:t xml:space="preserve">para o processo de otimização, </w:t>
      </w:r>
      <w:r w:rsidR="003B3599">
        <w:t xml:space="preserve">ambas são vistas em todo o horizonte </w:t>
      </w:r>
      <w:r w:rsidR="00102EF8">
        <w:t>de predição (</w:t>
      </w:r>
      <m:oMath>
        <m:r>
          <w:rPr>
            <w:rFonts w:ascii="Cambria Math" w:hAnsi="Cambria Math"/>
          </w:rPr>
          <m:t>Hp</m:t>
        </m:r>
      </m:oMath>
      <w:r w:rsidR="00102EF8">
        <w:t xml:space="preserve">) </w:t>
      </w:r>
      <w:r w:rsidR="003B3599">
        <w:t>desejado</w:t>
      </w:r>
      <w:r w:rsidR="00105BED">
        <w:t>.</w:t>
      </w:r>
    </w:p>
    <w:p w14:paraId="7A85955B" w14:textId="77777777" w:rsidR="00550864" w:rsidRDefault="00550864" w:rsidP="00325882">
      <w:r>
        <w:t>Observar:</w:t>
      </w:r>
    </w:p>
    <w:p w14:paraId="6C547907" w14:textId="5DD9F2EB" w:rsidR="00550864" w:rsidRDefault="00550864" w:rsidP="00325882">
      <w:pPr>
        <w:pStyle w:val="PargrafodaLista"/>
        <w:numPr>
          <w:ilvl w:val="0"/>
          <w:numId w:val="2"/>
        </w:numPr>
      </w:pPr>
      <w:r>
        <w:t>Não se tem apenas uma ação de controle ótima, mas toda a trajetória ótima futura</w:t>
      </w:r>
      <w:r w:rsidR="00105BED">
        <w:t>;</w:t>
      </w:r>
    </w:p>
    <w:p w14:paraId="7E0482F0" w14:textId="0D490D7F" w:rsidR="00550864" w:rsidRDefault="00F31C3F" w:rsidP="00325882">
      <w:pPr>
        <w:pStyle w:val="PargrafodaLista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0864">
        <w:t xml:space="preserve"> são as condições atuais dos estados </w:t>
      </w:r>
      <m:oMath>
        <m:r>
          <w:rPr>
            <w:rFonts w:ascii="Cambria Math" w:hAnsi="Cambria Math"/>
          </w:rPr>
          <m:t>x</m:t>
        </m:r>
      </m:oMath>
      <w:r w:rsidR="00550864">
        <w:t xml:space="preserve"> e da ação de controle </w:t>
      </w:r>
      <m:oMath>
        <m:r>
          <w:rPr>
            <w:rFonts w:ascii="Cambria Math" w:hAnsi="Cambria Math"/>
          </w:rPr>
          <m:t>u</m:t>
        </m:r>
      </m:oMath>
      <w:r w:rsidR="00550864">
        <w:t xml:space="preserve"> atualmente aplicada ao processo controlado</w:t>
      </w:r>
      <w:r w:rsidR="00105BED">
        <w:t>.</w:t>
      </w:r>
    </w:p>
    <w:p w14:paraId="0F0DA90F" w14:textId="3F325B15" w:rsidR="001A5CA1" w:rsidRDefault="00325882" w:rsidP="00325882">
      <w:r>
        <w:t xml:space="preserve">Assim, </w:t>
      </w:r>
      <w:r w:rsidR="001A5CA1">
        <w:t xml:space="preserve">considerando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Hp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1A5CA1">
        <w:rPr>
          <w:rFonts w:eastAsiaTheme="minorEastAsia"/>
        </w:rPr>
        <w:t xml:space="preserve">  como sendo as variáveis de decisão, </w:t>
      </w:r>
      <w:r w:rsidR="00025753">
        <w:rPr>
          <w:rFonts w:eastAsiaTheme="minorEastAsia"/>
        </w:rPr>
        <w:t xml:space="preserve">e um estado atual diretamente medido do processo (representado por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25753">
        <w:rPr>
          <w:rFonts w:eastAsiaTheme="minorEastAsia"/>
        </w:rPr>
        <w:t xml:space="preserve">), </w:t>
      </w:r>
      <w:r w:rsidR="001A5CA1">
        <w:t xml:space="preserve">a solução do NLP com a técnica </w:t>
      </w:r>
      <w:r w:rsidR="001A5CA1" w:rsidRPr="001A5CA1">
        <w:rPr>
          <w:i/>
          <w:iCs/>
        </w:rPr>
        <w:t>multishooting</w:t>
      </w:r>
      <w:r w:rsidR="001A5CA1">
        <w:t xml:space="preserve"> pode ser escrito na forma:</w:t>
      </w:r>
    </w:p>
    <w:p w14:paraId="362BC24C" w14:textId="64AB97C4" w:rsidR="00325882" w:rsidRPr="001A5CA1" w:rsidRDefault="00F31C3F" w:rsidP="0032588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ω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φ(ω)</m:t>
              </m:r>
            </m:e>
          </m:func>
        </m:oMath>
      </m:oMathPara>
    </w:p>
    <w:p w14:paraId="3566F7C0" w14:textId="1F6B704E" w:rsidR="001A5CA1" w:rsidRDefault="001A5CA1" w:rsidP="00325882">
      <w:pPr>
        <w:rPr>
          <w:rFonts w:eastAsiaTheme="minorEastAsia"/>
        </w:rPr>
      </w:pPr>
      <w:r>
        <w:rPr>
          <w:rFonts w:eastAsiaTheme="minorEastAsia"/>
        </w:rPr>
        <w:t xml:space="preserve">sujeito </w:t>
      </w:r>
      <w:r w:rsidR="00A269B0">
        <w:rPr>
          <w:rFonts w:eastAsiaTheme="minorEastAsia"/>
        </w:rPr>
        <w:t>às seguintes restrições</w:t>
      </w:r>
      <w:r w:rsidR="00105BED">
        <w:rPr>
          <w:rFonts w:eastAsiaTheme="minorEastAsia"/>
        </w:rPr>
        <w:t xml:space="preserve"> de </w:t>
      </w:r>
      <w:r w:rsidR="00A269B0">
        <w:rPr>
          <w:rFonts w:eastAsiaTheme="minorEastAsia"/>
        </w:rPr>
        <w:t>desigualdade</w:t>
      </w:r>
      <w:r>
        <w:rPr>
          <w:rFonts w:eastAsiaTheme="minorEastAsia"/>
        </w:rPr>
        <w:t>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25B69DD1" w14:textId="77777777" w:rsidTr="001621AB">
        <w:tc>
          <w:tcPr>
            <w:tcW w:w="6804" w:type="dxa"/>
          </w:tcPr>
          <w:p w14:paraId="4A72792F" w14:textId="5E28401E" w:rsidR="001621AB" w:rsidRDefault="00F31C3F" w:rsidP="0032588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Hp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5D0C600C" w14:textId="27519D71" w:rsidR="001621AB" w:rsidRPr="00A269B0" w:rsidRDefault="001621AB" w:rsidP="001621AB">
            <w:pPr>
              <w:pStyle w:val="Legenda"/>
              <w:rPr>
                <w:rFonts w:eastAsiaTheme="minorEastAsia"/>
              </w:rPr>
            </w:pPr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1</w:t>
              </w:r>
            </w:fldSimple>
          </w:p>
          <w:p w14:paraId="249FE8E7" w14:textId="77777777" w:rsidR="001621AB" w:rsidRDefault="001621AB" w:rsidP="001621AB">
            <w:pPr>
              <w:keepNext/>
              <w:jc w:val="center"/>
              <w:rPr>
                <w:rFonts w:eastAsiaTheme="minorEastAsia"/>
              </w:rPr>
            </w:pPr>
          </w:p>
        </w:tc>
      </w:tr>
    </w:tbl>
    <w:p w14:paraId="2C762A8E" w14:textId="77777777" w:rsidR="001621AB" w:rsidRDefault="001621AB" w:rsidP="00325882">
      <w:pPr>
        <w:rPr>
          <w:rFonts w:eastAsiaTheme="minorEastAsia"/>
        </w:rPr>
      </w:pPr>
    </w:p>
    <w:p w14:paraId="32A5844A" w14:textId="23F4338A" w:rsidR="001621AB" w:rsidRDefault="00F2177A" w:rsidP="00325882">
      <w:pPr>
        <w:rPr>
          <w:rFonts w:eastAsiaTheme="minorEastAsia"/>
        </w:rPr>
      </w:pPr>
      <w:r>
        <w:rPr>
          <w:rFonts w:eastAsiaTheme="minorEastAsia"/>
        </w:rPr>
        <w:t>e</w:t>
      </w:r>
      <w:r w:rsidR="00A269B0">
        <w:rPr>
          <w:rFonts w:eastAsiaTheme="minorEastAsia"/>
        </w:rPr>
        <w:t xml:space="preserve"> </w:t>
      </w:r>
      <w:r w:rsidR="00105BED">
        <w:rPr>
          <w:rFonts w:eastAsiaTheme="minorEastAsia"/>
        </w:rPr>
        <w:t>outras</w:t>
      </w:r>
      <w:r w:rsidR="00A269B0">
        <w:rPr>
          <w:rFonts w:eastAsiaTheme="minorEastAsia"/>
        </w:rPr>
        <w:t xml:space="preserve"> restrições de igualdade que </w:t>
      </w:r>
      <w:r w:rsidR="00373971">
        <w:rPr>
          <w:rFonts w:eastAsiaTheme="minorEastAsia"/>
        </w:rPr>
        <w:t xml:space="preserve">vão </w:t>
      </w:r>
      <w:r w:rsidR="00A269B0">
        <w:rPr>
          <w:rFonts w:eastAsiaTheme="minorEastAsia"/>
        </w:rPr>
        <w:t>“imp</w:t>
      </w:r>
      <w:r w:rsidR="00373971">
        <w:rPr>
          <w:rFonts w:eastAsiaTheme="minorEastAsia"/>
        </w:rPr>
        <w:t>or</w:t>
      </w:r>
      <w:r w:rsidR="00A269B0">
        <w:rPr>
          <w:rFonts w:eastAsiaTheme="minorEastAsia"/>
        </w:rPr>
        <w:t xml:space="preserve">” a dinâmica </w:t>
      </w:r>
      <w:r w:rsidR="006C47A6">
        <w:rPr>
          <w:rFonts w:eastAsiaTheme="minorEastAsia"/>
        </w:rPr>
        <w:t xml:space="preserve">futura </w:t>
      </w:r>
      <w:r w:rsidR="00A269B0">
        <w:rPr>
          <w:rFonts w:eastAsiaTheme="minorEastAsia"/>
        </w:rPr>
        <w:t>do sistema</w:t>
      </w:r>
      <w:r w:rsidR="00373971">
        <w:rPr>
          <w:rFonts w:eastAsiaTheme="minorEastAsia"/>
        </w:rPr>
        <w:t xml:space="preserve"> a partir de uma condição inicial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73971">
        <w:rPr>
          <w:rFonts w:eastAsiaTheme="minorEastAsia"/>
        </w:rPr>
        <w:t>, conhecida pela medição atual:</w:t>
      </w:r>
    </w:p>
    <w:tbl>
      <w:tblPr>
        <w:tblStyle w:val="Tabelacomgrade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8"/>
      </w:tblGrid>
      <w:tr w:rsidR="001621AB" w14:paraId="7773865F" w14:textId="77777777" w:rsidTr="001621AB">
        <w:tc>
          <w:tcPr>
            <w:tcW w:w="6804" w:type="dxa"/>
          </w:tcPr>
          <w:p w14:paraId="78FDF0ED" w14:textId="77777777" w:rsidR="001621AB" w:rsidRPr="00A269B0" w:rsidRDefault="00F31C3F" w:rsidP="001621A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C525EBF" w14:textId="0A8EF7B7" w:rsidR="001621AB" w:rsidRDefault="001621AB" w:rsidP="00781BD8">
            <w:pPr>
              <w:rPr>
                <w:rFonts w:eastAsiaTheme="minorEastAsia"/>
              </w:rPr>
            </w:pPr>
          </w:p>
        </w:tc>
        <w:tc>
          <w:tcPr>
            <w:tcW w:w="1128" w:type="dxa"/>
            <w:vAlign w:val="center"/>
          </w:tcPr>
          <w:p w14:paraId="2A436F0C" w14:textId="20D793F3" w:rsidR="001621AB" w:rsidRDefault="001621AB" w:rsidP="001621AB">
            <w:pPr>
              <w:pStyle w:val="Legenda"/>
              <w:rPr>
                <w:rFonts w:eastAsiaTheme="minorEastAsia"/>
              </w:rPr>
            </w:pPr>
            <w:bookmarkStart w:id="0" w:name="_Ref180158994"/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2</w:t>
              </w:r>
            </w:fldSimple>
            <w:bookmarkEnd w:id="0"/>
          </w:p>
          <w:p w14:paraId="3CD2A0E7" w14:textId="77777777" w:rsidR="001621AB" w:rsidRDefault="001621AB" w:rsidP="001621AB">
            <w:pPr>
              <w:pStyle w:val="Legenda"/>
              <w:keepNext/>
              <w:rPr>
                <w:rFonts w:eastAsiaTheme="minorEastAsia"/>
              </w:rPr>
            </w:pPr>
          </w:p>
        </w:tc>
      </w:tr>
    </w:tbl>
    <w:p w14:paraId="1F297FB6" w14:textId="263CE1FE" w:rsidR="00105BED" w:rsidRDefault="00105BED" w:rsidP="00325882">
      <w:pPr>
        <w:rPr>
          <w:rFonts w:eastAsiaTheme="minorEastAsia"/>
        </w:rPr>
      </w:pPr>
      <w:r>
        <w:rPr>
          <w:rFonts w:eastAsiaTheme="minorEastAsia"/>
        </w:rPr>
        <w:t>Importante notar que restrições de igualdade são “imposições”, ou seja, tem de respeitar o valor definido. As restrições de desigualdade associam faixas, ou seja, graus de liberdade que refletem o espaço de busca da solução.</w:t>
      </w:r>
    </w:p>
    <w:p w14:paraId="20472B3E" w14:textId="5DA9E694" w:rsidR="00C811D5" w:rsidRDefault="00C811D5" w:rsidP="00325882">
      <w:pPr>
        <w:rPr>
          <w:rFonts w:eastAsiaTheme="minorEastAsia"/>
        </w:rPr>
      </w:pPr>
      <w:r>
        <w:rPr>
          <w:rFonts w:eastAsiaTheme="minorEastAsia"/>
        </w:rPr>
        <w:t xml:space="preserve">Observar </w:t>
      </w:r>
      <w:r w:rsidR="00105BED">
        <w:rPr>
          <w:rFonts w:eastAsiaTheme="minorEastAsia"/>
        </w:rPr>
        <w:t xml:space="preserve">ainda </w:t>
      </w:r>
      <w:r>
        <w:rPr>
          <w:rFonts w:eastAsiaTheme="minorEastAsia"/>
        </w:rPr>
        <w:t>que, para o caso em que se tem o modelo de equações que representa</w:t>
      </w:r>
      <w:r w:rsidR="00105BED">
        <w:rPr>
          <w:rFonts w:eastAsiaTheme="minorEastAsia"/>
        </w:rPr>
        <w:t>m</w:t>
      </w:r>
      <w:r>
        <w:rPr>
          <w:rFonts w:eastAsiaTheme="minorEastAsia"/>
        </w:rPr>
        <w:t xml:space="preserve"> o sistema dinâmico, o estado futuro pode ser obtido na forma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alguns dos estados</w:t>
      </w:r>
      <w:r w:rsidR="00105BED">
        <w:rPr>
          <w:rFonts w:eastAsiaTheme="minorEastAsia"/>
        </w:rPr>
        <w:t xml:space="preserve"> que foram </w:t>
      </w:r>
      <w:r>
        <w:rPr>
          <w:rFonts w:eastAsiaTheme="minorEastAsia"/>
        </w:rPr>
        <w:t xml:space="preserve">extraídos para estarem disponíveis na saída através da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105BED">
        <w:rPr>
          <w:rFonts w:eastAsiaTheme="minorEastAsia"/>
        </w:rPr>
        <w:t xml:space="preserve"> A função </w:t>
      </w:r>
      <m:oMath>
        <m:r>
          <w:rPr>
            <w:rFonts w:ascii="Cambria Math" w:hAnsi="Cambria Math"/>
          </w:rPr>
          <m:t>h</m:t>
        </m:r>
      </m:oMath>
      <w:r w:rsidR="00105BED">
        <w:rPr>
          <w:rFonts w:eastAsiaTheme="minorEastAsia"/>
        </w:rPr>
        <w:t xml:space="preserve"> nada mais é senão um vetor/ matriz para seleção dos estados que vão ser apresentados na sa</w:t>
      </w:r>
      <w:r w:rsidR="00391709">
        <w:rPr>
          <w:rFonts w:eastAsiaTheme="minorEastAsia"/>
        </w:rPr>
        <w:t>í</w:t>
      </w:r>
      <w:r w:rsidR="00105BED">
        <w:rPr>
          <w:rFonts w:eastAsiaTheme="minorEastAsia"/>
        </w:rPr>
        <w:t>da.</w:t>
      </w:r>
    </w:p>
    <w:p w14:paraId="064ECD0E" w14:textId="5334A8BF" w:rsidR="003B3599" w:rsidRDefault="00C811D5" w:rsidP="00C811D5">
      <w:r>
        <w:t xml:space="preserve">Para o caso em que usamos </w:t>
      </w:r>
      <w:r w:rsidR="003750DA">
        <w:t>uma</w:t>
      </w:r>
      <w:r>
        <w:t xml:space="preserve"> técnica de I.A. </w:t>
      </w:r>
      <w:r w:rsidR="003750DA">
        <w:t xml:space="preserve">qualquer </w:t>
      </w:r>
      <w:r>
        <w:t>para representar o modelo dinâmico, o</w:t>
      </w:r>
      <w:r w:rsidR="00550864">
        <w:t xml:space="preserve">s estados futuros serão preditos como uma função das ações de controle atuais aplicadas nos estados atuais do sistema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50864">
        <w:rPr>
          <w:rFonts w:eastAsiaTheme="minorEastAsia"/>
        </w:rPr>
        <w:t xml:space="preserve">  </w:t>
      </w:r>
      <w:r w:rsidR="005A3D39">
        <w:rPr>
          <w:rFonts w:eastAsiaTheme="minorEastAsia"/>
        </w:rPr>
        <w:t xml:space="preserve">e as saídas controladas por </w:t>
      </w:r>
      <w:r w:rsidR="005A3D39" w:rsidRPr="00C811D5">
        <w:rPr>
          <w:rFonts w:eastAsiaTheme="minorEastAsia"/>
          <w:i/>
          <w:iCs/>
        </w:rPr>
        <w:t>setpoint</w:t>
      </w:r>
      <w:r w:rsidR="005A3D39">
        <w:rPr>
          <w:rFonts w:eastAsiaTheme="minorEastAsia"/>
        </w:rPr>
        <w:t xml:space="preserve"> </w:t>
      </w:r>
      <w:r>
        <w:rPr>
          <w:rFonts w:eastAsiaTheme="minorEastAsia"/>
        </w:rPr>
        <w:t>são obtidas pela mesma</w:t>
      </w:r>
      <w:r w:rsidR="005A3D39">
        <w:rPr>
          <w:rFonts w:eastAsiaTheme="minorEastAsia"/>
        </w:rPr>
        <w:t xml:space="preserve"> função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mas agora representadas na forma de estimativas (acento circunflexo).</w:t>
      </w:r>
    </w:p>
    <w:p w14:paraId="258FC9C6" w14:textId="77777777" w:rsidR="00352438" w:rsidRPr="00352438" w:rsidRDefault="00352438" w:rsidP="00325882"/>
    <w:p w14:paraId="70CEC261" w14:textId="6C663A96" w:rsidR="00982872" w:rsidRDefault="0031403C" w:rsidP="00325882">
      <w:pPr>
        <w:pStyle w:val="Ttulo1"/>
      </w:pPr>
      <w:r w:rsidRPr="0031403C">
        <w:lastRenderedPageBreak/>
        <w:t>OBJETOS:</w:t>
      </w:r>
    </w:p>
    <w:p w14:paraId="5A0CA1A0" w14:textId="71A2AA28" w:rsidR="00E914DA" w:rsidRPr="00E914DA" w:rsidRDefault="00E914DA" w:rsidP="00E914DA">
      <w:r>
        <w:t xml:space="preserve">Objetos definidos no CaSAdi, seja para a inicialização ou para </w:t>
      </w:r>
      <w:r w:rsidR="00AE7D9C">
        <w:t>contas durante a simulação. ISSO TEM A VER COM A CODIFICAÇÃO E POSSIVELMENTE SERÁ MELHORADO EM BREVE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7299"/>
      </w:tblGrid>
      <w:tr w:rsidR="0031403C" w14:paraId="41C5642A" w14:textId="77777777" w:rsidTr="00F4384A">
        <w:tc>
          <w:tcPr>
            <w:tcW w:w="1681" w:type="dxa"/>
            <w:shd w:val="clear" w:color="auto" w:fill="CAEDFB" w:themeFill="accent4" w:themeFillTint="33"/>
            <w:vAlign w:val="center"/>
          </w:tcPr>
          <w:p w14:paraId="72D2FB63" w14:textId="78786AE9" w:rsidR="0031403C" w:rsidRDefault="0031403C" w:rsidP="00325882">
            <w:r>
              <w:t>OBJ</w:t>
            </w:r>
          </w:p>
        </w:tc>
        <w:tc>
          <w:tcPr>
            <w:tcW w:w="7299" w:type="dxa"/>
            <w:shd w:val="clear" w:color="auto" w:fill="CAEDFB" w:themeFill="accent4" w:themeFillTint="33"/>
            <w:vAlign w:val="center"/>
          </w:tcPr>
          <w:p w14:paraId="2302E985" w14:textId="06B1313C" w:rsidR="0031403C" w:rsidRDefault="0031403C" w:rsidP="00325882">
            <w:r>
              <w:t>DESCRIÇÃO</w:t>
            </w:r>
          </w:p>
        </w:tc>
      </w:tr>
      <w:tr w:rsidR="0031403C" w14:paraId="4D5E266F" w14:textId="77777777" w:rsidTr="00F4384A">
        <w:tc>
          <w:tcPr>
            <w:tcW w:w="1681" w:type="dxa"/>
            <w:vAlign w:val="center"/>
          </w:tcPr>
          <w:p w14:paraId="7A1D5037" w14:textId="37849D7E" w:rsidR="0031403C" w:rsidRDefault="0031403C" w:rsidP="00325882">
            <w:r w:rsidRPr="0031403C">
              <w:t>casadi_solver</w:t>
            </w:r>
          </w:p>
        </w:tc>
        <w:tc>
          <w:tcPr>
            <w:tcW w:w="7299" w:type="dxa"/>
            <w:vAlign w:val="center"/>
          </w:tcPr>
          <w:p w14:paraId="519B4976" w14:textId="74BC659A" w:rsidR="0031403C" w:rsidRDefault="0031403C" w:rsidP="00325882">
            <w:r w:rsidRPr="0031403C">
              <w:t>Criação do solver Casadi</w:t>
            </w:r>
          </w:p>
        </w:tc>
      </w:tr>
      <w:tr w:rsidR="00DE4652" w14:paraId="6EB10112" w14:textId="77777777" w:rsidTr="00F4384A">
        <w:tc>
          <w:tcPr>
            <w:tcW w:w="1681" w:type="dxa"/>
            <w:vAlign w:val="center"/>
          </w:tcPr>
          <w:p w14:paraId="6986E14F" w14:textId="70B04C6E" w:rsidR="00DE4652" w:rsidRPr="0031403C" w:rsidRDefault="00DE4652" w:rsidP="00325882">
            <w:r>
              <w:t>Hp</w:t>
            </w:r>
          </w:p>
        </w:tc>
        <w:tc>
          <w:tcPr>
            <w:tcW w:w="7299" w:type="dxa"/>
            <w:vAlign w:val="center"/>
          </w:tcPr>
          <w:p w14:paraId="767E8493" w14:textId="5101D830" w:rsidR="00DE4652" w:rsidRDefault="00DE4652" w:rsidP="00325882">
            <w:r>
              <w:t>Horizonte de predição</w:t>
            </w:r>
          </w:p>
        </w:tc>
      </w:tr>
      <w:tr w:rsidR="00DE4652" w14:paraId="3917E5A8" w14:textId="77777777" w:rsidTr="00F4384A">
        <w:tc>
          <w:tcPr>
            <w:tcW w:w="1681" w:type="dxa"/>
            <w:vAlign w:val="center"/>
          </w:tcPr>
          <w:p w14:paraId="0B19104E" w14:textId="29AACC99" w:rsidR="00DE4652" w:rsidRPr="0031403C" w:rsidRDefault="00DE4652" w:rsidP="00325882">
            <w:r>
              <w:t>Hc</w:t>
            </w:r>
          </w:p>
        </w:tc>
        <w:tc>
          <w:tcPr>
            <w:tcW w:w="7299" w:type="dxa"/>
            <w:vAlign w:val="center"/>
          </w:tcPr>
          <w:p w14:paraId="5B9332FC" w14:textId="71DD87E4" w:rsidR="00DE4652" w:rsidRDefault="00DE4652" w:rsidP="00325882">
            <w:r>
              <w:t>Horizonte de controle</w:t>
            </w:r>
            <w:r w:rsidR="00142533">
              <w:t xml:space="preserve"> (Hc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 w:rsidR="00142533">
              <w:rPr>
                <w:rFonts w:eastAsiaTheme="minorEastAsia"/>
              </w:rPr>
              <w:t>Hp)</w:t>
            </w:r>
          </w:p>
        </w:tc>
      </w:tr>
      <w:tr w:rsidR="00DE4652" w14:paraId="56CA1BDF" w14:textId="77777777" w:rsidTr="00F4384A">
        <w:tc>
          <w:tcPr>
            <w:tcW w:w="1681" w:type="dxa"/>
            <w:vAlign w:val="center"/>
          </w:tcPr>
          <w:p w14:paraId="59B9FC4D" w14:textId="37987896" w:rsidR="00DE4652" w:rsidRPr="0031403C" w:rsidRDefault="00782844" w:rsidP="00325882">
            <w:r>
              <w:t>nx</w:t>
            </w:r>
          </w:p>
        </w:tc>
        <w:tc>
          <w:tcPr>
            <w:tcW w:w="7299" w:type="dxa"/>
            <w:vAlign w:val="center"/>
          </w:tcPr>
          <w:p w14:paraId="4F10E911" w14:textId="1BB6963F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de entrada (estados) do processo</w:t>
            </w:r>
          </w:p>
        </w:tc>
      </w:tr>
      <w:tr w:rsidR="00DE4652" w14:paraId="7CBD3465" w14:textId="77777777" w:rsidTr="00F4384A">
        <w:tc>
          <w:tcPr>
            <w:tcW w:w="1681" w:type="dxa"/>
            <w:vAlign w:val="center"/>
          </w:tcPr>
          <w:p w14:paraId="30AD57E1" w14:textId="73C6B548" w:rsidR="00DE4652" w:rsidRPr="0031403C" w:rsidRDefault="00782844" w:rsidP="00325882">
            <w:r>
              <w:t>ny</w:t>
            </w:r>
          </w:p>
        </w:tc>
        <w:tc>
          <w:tcPr>
            <w:tcW w:w="7299" w:type="dxa"/>
            <w:vAlign w:val="center"/>
          </w:tcPr>
          <w:p w14:paraId="05111E1F" w14:textId="4C30B762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(sa</w:t>
            </w:r>
            <w:r>
              <w:t>í</w:t>
            </w:r>
            <w:r w:rsidRPr="0031403C">
              <w:t xml:space="preserve">da do processo) que são controladas por </w:t>
            </w:r>
            <w:r w:rsidRPr="00F4384A">
              <w:rPr>
                <w:i/>
                <w:iCs/>
              </w:rPr>
              <w:t>setpoint</w:t>
            </w:r>
            <w:r>
              <w:t xml:space="preserve"> (no caso PChegada e Vazão)</w:t>
            </w:r>
          </w:p>
        </w:tc>
      </w:tr>
      <w:tr w:rsidR="00DE4652" w14:paraId="4A9D5C6F" w14:textId="77777777" w:rsidTr="00F4384A">
        <w:tc>
          <w:tcPr>
            <w:tcW w:w="1681" w:type="dxa"/>
            <w:vAlign w:val="center"/>
          </w:tcPr>
          <w:p w14:paraId="5947CC5F" w14:textId="1FD62061" w:rsidR="00DE4652" w:rsidRPr="0031403C" w:rsidRDefault="00782844" w:rsidP="00325882">
            <w:r>
              <w:t>nu</w:t>
            </w:r>
          </w:p>
        </w:tc>
        <w:tc>
          <w:tcPr>
            <w:tcW w:w="7299" w:type="dxa"/>
            <w:vAlign w:val="center"/>
          </w:tcPr>
          <w:p w14:paraId="32784289" w14:textId="39830AFA" w:rsidR="00DE4652" w:rsidRDefault="00782844" w:rsidP="00325882">
            <w:r w:rsidRPr="0031403C">
              <w:t>N</w:t>
            </w:r>
            <w:r>
              <w:t>ú</w:t>
            </w:r>
            <w:r w:rsidRPr="0031403C">
              <w:t>mero de variáveis manipuladas (ações de controle possíve</w:t>
            </w:r>
            <w:r w:rsidR="00F4384A">
              <w:t>i</w:t>
            </w:r>
            <w:r w:rsidRPr="0031403C">
              <w:t>s) - no caso, Freq e PMonAlvo</w:t>
            </w:r>
          </w:p>
        </w:tc>
      </w:tr>
      <w:tr w:rsidR="00782844" w14:paraId="6D43428F" w14:textId="77777777" w:rsidTr="00F4384A">
        <w:tc>
          <w:tcPr>
            <w:tcW w:w="1681" w:type="dxa"/>
            <w:vAlign w:val="center"/>
          </w:tcPr>
          <w:p w14:paraId="60A3E37F" w14:textId="10E419EB" w:rsidR="00782844" w:rsidRDefault="00F229D7" w:rsidP="00325882">
            <w:r w:rsidRPr="00F229D7">
              <w:t>PassoMPC</w:t>
            </w:r>
          </w:p>
        </w:tc>
        <w:tc>
          <w:tcPr>
            <w:tcW w:w="7299" w:type="dxa"/>
            <w:vAlign w:val="center"/>
          </w:tcPr>
          <w:p w14:paraId="0A5B57C8" w14:textId="1A52B290" w:rsidR="00782844" w:rsidRDefault="00F229D7" w:rsidP="00325882">
            <w:r w:rsidRPr="00F229D7">
              <w:t>N</w:t>
            </w:r>
            <w:r>
              <w:t>ú</w:t>
            </w:r>
            <w:r w:rsidRPr="00F229D7">
              <w:t>mero de amostragens até a atuação do MPC</w:t>
            </w:r>
            <w:r>
              <w:t xml:space="preserve"> (no caso = 3)</w:t>
            </w:r>
          </w:p>
        </w:tc>
      </w:tr>
      <w:tr w:rsidR="0031403C" w14:paraId="5C474B0C" w14:textId="77777777" w:rsidTr="00F4384A">
        <w:tc>
          <w:tcPr>
            <w:tcW w:w="1681" w:type="dxa"/>
            <w:vAlign w:val="center"/>
          </w:tcPr>
          <w:p w14:paraId="2FF53FC0" w14:textId="63693636" w:rsidR="0031403C" w:rsidRDefault="00341FE9" w:rsidP="00325882">
            <w:r w:rsidRPr="0031403C">
              <w:t>x0</w:t>
            </w:r>
          </w:p>
        </w:tc>
        <w:tc>
          <w:tcPr>
            <w:tcW w:w="7299" w:type="dxa"/>
            <w:vAlign w:val="center"/>
          </w:tcPr>
          <w:p w14:paraId="6E9B70E7" w14:textId="71CE10BD" w:rsidR="0031403C" w:rsidRDefault="00341FE9" w:rsidP="00325882">
            <w:r>
              <w:t>C</w:t>
            </w:r>
            <w:r w:rsidRPr="0031403C">
              <w:t>on</w:t>
            </w:r>
            <w:r>
              <w:t>d</w:t>
            </w:r>
            <w:r w:rsidRPr="0031403C">
              <w:t xml:space="preserve">ição inicial para </w:t>
            </w:r>
            <w:r w:rsidR="00EC4701">
              <w:t xml:space="preserve">os estados das variáveis </w:t>
            </w:r>
            <w:r w:rsidR="00DE4652">
              <w:t xml:space="preserve">(até </w:t>
            </w:r>
            <w:r w:rsidR="002807A3">
              <w:t>1+</w:t>
            </w:r>
            <w:r w:rsidR="00DE4652">
              <w:t>Hp)</w:t>
            </w:r>
            <w:r w:rsidR="00CF3FAC">
              <w:t xml:space="preserve"> </w:t>
            </w:r>
            <w:r w:rsidR="002807A3">
              <w:t xml:space="preserve">em </w:t>
            </w:r>
            <w:r w:rsidRPr="0031403C">
              <w:t>cada operação do Solver</w:t>
            </w:r>
          </w:p>
        </w:tc>
      </w:tr>
      <w:tr w:rsidR="00DE4652" w14:paraId="09B4A865" w14:textId="77777777" w:rsidTr="00F4384A">
        <w:tc>
          <w:tcPr>
            <w:tcW w:w="1681" w:type="dxa"/>
            <w:vAlign w:val="center"/>
          </w:tcPr>
          <w:p w14:paraId="2A5D52EF" w14:textId="5BECE9CA" w:rsidR="00DE4652" w:rsidRPr="0031403C" w:rsidRDefault="00352438" w:rsidP="00325882">
            <w:r>
              <w:t>u0</w:t>
            </w:r>
          </w:p>
        </w:tc>
        <w:tc>
          <w:tcPr>
            <w:tcW w:w="7299" w:type="dxa"/>
            <w:vAlign w:val="center"/>
          </w:tcPr>
          <w:p w14:paraId="59436633" w14:textId="2AD1D349" w:rsidR="00DE4652" w:rsidRDefault="00352438" w:rsidP="00325882">
            <w:r>
              <w:t xml:space="preserve">Condição inicial para </w:t>
            </w:r>
            <w:r w:rsidRPr="0031403C">
              <w:t>guardar as ações de controle em todo o horizonte (Hc)</w:t>
            </w:r>
          </w:p>
        </w:tc>
      </w:tr>
      <w:tr w:rsidR="001B0558" w14:paraId="66D52CD8" w14:textId="77777777" w:rsidTr="00781BD8">
        <w:tc>
          <w:tcPr>
            <w:tcW w:w="1681" w:type="dxa"/>
            <w:vAlign w:val="center"/>
          </w:tcPr>
          <w:p w14:paraId="6EF38A4A" w14:textId="77777777" w:rsidR="001B0558" w:rsidRPr="0031403C" w:rsidRDefault="001B0558" w:rsidP="00781BD8">
            <w:r>
              <w:t>ysp0</w:t>
            </w:r>
          </w:p>
        </w:tc>
        <w:tc>
          <w:tcPr>
            <w:tcW w:w="7299" w:type="dxa"/>
            <w:vAlign w:val="center"/>
          </w:tcPr>
          <w:p w14:paraId="100D3C76" w14:textId="77777777" w:rsidR="001B0558" w:rsidRDefault="001B0558" w:rsidP="00781BD8">
            <w:r>
              <w:t xml:space="preserve">Condição inicial para guardar </w:t>
            </w:r>
            <w:r w:rsidRPr="0031403C">
              <w:t xml:space="preserve">os </w:t>
            </w:r>
            <w:r w:rsidRPr="002807A3">
              <w:rPr>
                <w:i/>
                <w:iCs/>
              </w:rPr>
              <w:t>setpoints</w:t>
            </w:r>
            <w:r w:rsidRPr="0031403C">
              <w:t xml:space="preserve"> ótimos calculados para as variáveis controladas por </w:t>
            </w:r>
            <w:r w:rsidRPr="002807A3">
              <w:rPr>
                <w:i/>
                <w:iCs/>
              </w:rPr>
              <w:t>setpoint</w:t>
            </w:r>
          </w:p>
        </w:tc>
      </w:tr>
      <w:tr w:rsidR="005443E8" w14:paraId="116A78CE" w14:textId="77777777" w:rsidTr="00F4384A">
        <w:tc>
          <w:tcPr>
            <w:tcW w:w="1681" w:type="dxa"/>
            <w:vAlign w:val="center"/>
          </w:tcPr>
          <w:p w14:paraId="69B2A190" w14:textId="1B0D036D" w:rsidR="005443E8" w:rsidRPr="00AA0F55" w:rsidRDefault="005443E8" w:rsidP="00325882">
            <w:r>
              <w:t>BufferDeltaU</w:t>
            </w:r>
          </w:p>
        </w:tc>
        <w:tc>
          <w:tcPr>
            <w:tcW w:w="7299" w:type="dxa"/>
            <w:vAlign w:val="center"/>
          </w:tcPr>
          <w:p w14:paraId="04ECF472" w14:textId="6690CBF2" w:rsidR="005443E8" w:rsidRPr="00AA0F55" w:rsidRDefault="005443E8" w:rsidP="00325882">
            <w:r w:rsidRPr="005443E8">
              <w:t xml:space="preserve">Para </w:t>
            </w:r>
            <w:r w:rsidR="00733BC6">
              <w:t>permitir somatório das</w:t>
            </w:r>
            <w:r w:rsidRPr="005443E8">
              <w:t xml:space="preserve"> últimas 1</w:t>
            </w:r>
            <w:r w:rsidR="00733BC6">
              <w:t>5</w:t>
            </w:r>
            <w:r w:rsidRPr="005443E8">
              <w:t xml:space="preserve"> variações </w:t>
            </w:r>
            <w:r>
              <w:t>na ação de controle</w:t>
            </w:r>
          </w:p>
        </w:tc>
      </w:tr>
      <w:tr w:rsidR="00AA0F55" w14:paraId="239C9EC2" w14:textId="77777777" w:rsidTr="00F4384A">
        <w:tc>
          <w:tcPr>
            <w:tcW w:w="1681" w:type="dxa"/>
            <w:vAlign w:val="center"/>
          </w:tcPr>
          <w:p w14:paraId="52479B77" w14:textId="788BB889" w:rsidR="00AA0F55" w:rsidRPr="0031403C" w:rsidRDefault="00AA0F55" w:rsidP="00325882">
            <w:r w:rsidRPr="00AA0F55">
              <w:t>Predicao</w:t>
            </w:r>
          </w:p>
        </w:tc>
        <w:tc>
          <w:tcPr>
            <w:tcW w:w="7299" w:type="dxa"/>
            <w:vAlign w:val="center"/>
          </w:tcPr>
          <w:p w14:paraId="2024173F" w14:textId="36A63A39" w:rsidR="00AA0F55" w:rsidRPr="0031403C" w:rsidRDefault="00AA0F55" w:rsidP="00325882">
            <w:r w:rsidRPr="00AA0F55">
              <w:t>Para guardar a predição no instante anterior</w:t>
            </w:r>
          </w:p>
        </w:tc>
      </w:tr>
      <w:tr w:rsidR="0031403C" w14:paraId="057AF5AD" w14:textId="77777777" w:rsidTr="00F4384A">
        <w:tc>
          <w:tcPr>
            <w:tcW w:w="1681" w:type="dxa"/>
            <w:vAlign w:val="center"/>
          </w:tcPr>
          <w:p w14:paraId="3616F263" w14:textId="7647727C" w:rsidR="0031403C" w:rsidRDefault="008225F5" w:rsidP="00325882">
            <w:r w:rsidRPr="0031403C">
              <w:t>ModeloPreditor</w:t>
            </w:r>
          </w:p>
        </w:tc>
        <w:tc>
          <w:tcPr>
            <w:tcW w:w="7299" w:type="dxa"/>
            <w:vAlign w:val="center"/>
          </w:tcPr>
          <w:p w14:paraId="295D9071" w14:textId="6314489A" w:rsidR="0031403C" w:rsidRDefault="008225F5" w:rsidP="00325882">
            <w:r w:rsidRPr="0031403C">
              <w:t>Criação da variável para guardar modelo de preditor do processo e que será utilizada pelo solver para a predição</w:t>
            </w:r>
            <w:r>
              <w:t xml:space="preserve"> </w:t>
            </w:r>
          </w:p>
        </w:tc>
      </w:tr>
      <w:tr w:rsidR="008225F5" w14:paraId="17CBA0EF" w14:textId="77777777" w:rsidTr="00F4384A">
        <w:tc>
          <w:tcPr>
            <w:tcW w:w="1681" w:type="dxa"/>
            <w:vAlign w:val="center"/>
          </w:tcPr>
          <w:p w14:paraId="571399EA" w14:textId="3EA44002" w:rsidR="008225F5" w:rsidRPr="0031403C" w:rsidRDefault="007A7BA3" w:rsidP="00325882">
            <w:r w:rsidRPr="0031403C">
              <w:t>EstimaVazao</w:t>
            </w:r>
          </w:p>
        </w:tc>
        <w:tc>
          <w:tcPr>
            <w:tcW w:w="7299" w:type="dxa"/>
            <w:vAlign w:val="center"/>
          </w:tcPr>
          <w:p w14:paraId="26048E16" w14:textId="637CAF14" w:rsidR="008225F5" w:rsidRDefault="007A7BA3" w:rsidP="00325882">
            <w:r>
              <w:t>Função p</w:t>
            </w:r>
            <w:r w:rsidRPr="0031403C">
              <w:t>ara carregar uma única vez a 'f_Interpola_casadi_vazao_sym'</w:t>
            </w:r>
            <w:r>
              <w:t xml:space="preserve"> e para, com base na frequência e na PChegada (atual ou futura) poder proceder a estimativa da vazão (atual ou futura)</w:t>
            </w:r>
          </w:p>
        </w:tc>
      </w:tr>
      <w:tr w:rsidR="008225F5" w14:paraId="17D44591" w14:textId="77777777" w:rsidTr="00F4384A">
        <w:tc>
          <w:tcPr>
            <w:tcW w:w="1681" w:type="dxa"/>
            <w:vAlign w:val="center"/>
          </w:tcPr>
          <w:p w14:paraId="2470D61E" w14:textId="0C4E8804" w:rsidR="008225F5" w:rsidRPr="0031403C" w:rsidRDefault="007A7BA3" w:rsidP="00325882">
            <w:r w:rsidRPr="0031403C">
              <w:t>Funcao_h</w:t>
            </w:r>
          </w:p>
        </w:tc>
        <w:tc>
          <w:tcPr>
            <w:tcW w:w="7299" w:type="dxa"/>
            <w:vAlign w:val="center"/>
          </w:tcPr>
          <w:p w14:paraId="17D314DE" w14:textId="63D4BCFD" w:rsidR="008225F5" w:rsidRDefault="007A7BA3" w:rsidP="00325882">
            <w:r w:rsidRPr="0031403C">
              <w:t>Para proceder a conta y=h(x) e obter as sa</w:t>
            </w:r>
            <w:r>
              <w:t>í</w:t>
            </w:r>
            <w:r w:rsidRPr="0031403C">
              <w:t>das em função da matriz h definida</w:t>
            </w:r>
          </w:p>
        </w:tc>
      </w:tr>
      <w:tr w:rsidR="008225F5" w14:paraId="6919CC95" w14:textId="77777777" w:rsidTr="00F4384A">
        <w:tc>
          <w:tcPr>
            <w:tcW w:w="1681" w:type="dxa"/>
            <w:vAlign w:val="center"/>
          </w:tcPr>
          <w:p w14:paraId="4A3AE1C6" w14:textId="2C5F19D0" w:rsidR="008225F5" w:rsidRPr="0031403C" w:rsidRDefault="007A7BA3" w:rsidP="00325882">
            <w:r>
              <w:t>lbx</w:t>
            </w:r>
          </w:p>
        </w:tc>
        <w:tc>
          <w:tcPr>
            <w:tcW w:w="7299" w:type="dxa"/>
            <w:vAlign w:val="center"/>
          </w:tcPr>
          <w:p w14:paraId="4FF44577" w14:textId="67301BC8" w:rsidR="008225F5" w:rsidRDefault="007A7BA3" w:rsidP="00325882">
            <w:r w:rsidRPr="0031403C">
              <w:t>Lower Bounds para os Estados do MPC</w:t>
            </w:r>
            <w:r>
              <w:t xml:space="preserve"> </w:t>
            </w:r>
          </w:p>
        </w:tc>
      </w:tr>
      <w:tr w:rsidR="008225F5" w14:paraId="6C3482EA" w14:textId="77777777" w:rsidTr="00F4384A">
        <w:tc>
          <w:tcPr>
            <w:tcW w:w="1681" w:type="dxa"/>
            <w:vAlign w:val="center"/>
          </w:tcPr>
          <w:p w14:paraId="4F5A5DD0" w14:textId="5FAA6EAF" w:rsidR="008225F5" w:rsidRPr="0031403C" w:rsidRDefault="007A7BA3" w:rsidP="00325882">
            <w:r>
              <w:t>ubx</w:t>
            </w:r>
          </w:p>
        </w:tc>
        <w:tc>
          <w:tcPr>
            <w:tcW w:w="7299" w:type="dxa"/>
            <w:vAlign w:val="center"/>
          </w:tcPr>
          <w:p w14:paraId="58CDDA17" w14:textId="3680B940" w:rsidR="008225F5" w:rsidRDefault="007A7BA3" w:rsidP="00325882">
            <w:r w:rsidRPr="0031403C">
              <w:t>Upper Bounds para os Estados do MPC</w:t>
            </w:r>
            <w:r>
              <w:t xml:space="preserve"> </w:t>
            </w:r>
          </w:p>
        </w:tc>
      </w:tr>
      <w:tr w:rsidR="007A7BA3" w14:paraId="1279B1A0" w14:textId="77777777" w:rsidTr="00F4384A">
        <w:tc>
          <w:tcPr>
            <w:tcW w:w="1681" w:type="dxa"/>
            <w:vAlign w:val="center"/>
          </w:tcPr>
          <w:p w14:paraId="10629399" w14:textId="6664AF77" w:rsidR="007A7BA3" w:rsidRPr="0031403C" w:rsidRDefault="007A7BA3" w:rsidP="00325882">
            <w:r>
              <w:t>lbg</w:t>
            </w:r>
          </w:p>
        </w:tc>
        <w:tc>
          <w:tcPr>
            <w:tcW w:w="7299" w:type="dxa"/>
            <w:vAlign w:val="center"/>
          </w:tcPr>
          <w:p w14:paraId="30C50C68" w14:textId="20FA1B47" w:rsidR="007A7BA3" w:rsidRDefault="007A7BA3" w:rsidP="00325882">
            <w:r w:rsidRPr="0031403C">
              <w:t>Lower Bounds para as restrições [g] que forem criadas</w:t>
            </w:r>
          </w:p>
        </w:tc>
      </w:tr>
      <w:tr w:rsidR="007A7BA3" w14:paraId="0C1B8AAC" w14:textId="77777777" w:rsidTr="00F4384A">
        <w:tc>
          <w:tcPr>
            <w:tcW w:w="1681" w:type="dxa"/>
            <w:vAlign w:val="center"/>
          </w:tcPr>
          <w:p w14:paraId="293EB759" w14:textId="3B73BDEC" w:rsidR="007A7BA3" w:rsidRPr="0031403C" w:rsidRDefault="007A7BA3" w:rsidP="00325882">
            <w:r>
              <w:t>ubg</w:t>
            </w:r>
          </w:p>
        </w:tc>
        <w:tc>
          <w:tcPr>
            <w:tcW w:w="7299" w:type="dxa"/>
            <w:vAlign w:val="center"/>
          </w:tcPr>
          <w:p w14:paraId="660C9777" w14:textId="08C264C0" w:rsidR="007A7BA3" w:rsidRDefault="007A7BA3" w:rsidP="00325882">
            <w:r w:rsidRPr="0031403C">
              <w:t>Upper Bounds para as restrições [g] que forem criadas</w:t>
            </w:r>
          </w:p>
        </w:tc>
      </w:tr>
      <w:tr w:rsidR="0031403C" w14:paraId="42D798C1" w14:textId="77777777" w:rsidTr="00F4384A">
        <w:tc>
          <w:tcPr>
            <w:tcW w:w="1681" w:type="dxa"/>
            <w:vAlign w:val="center"/>
          </w:tcPr>
          <w:p w14:paraId="592FB148" w14:textId="18F89ECC" w:rsidR="0031403C" w:rsidRDefault="007A7BA3" w:rsidP="00325882">
            <w:r w:rsidRPr="0031403C">
              <w:t>contador</w:t>
            </w:r>
          </w:p>
        </w:tc>
        <w:tc>
          <w:tcPr>
            <w:tcW w:w="7299" w:type="dxa"/>
            <w:vAlign w:val="center"/>
          </w:tcPr>
          <w:p w14:paraId="15B10348" w14:textId="092C49CB" w:rsidR="0031403C" w:rsidRDefault="007A7BA3" w:rsidP="00325882">
            <w:r w:rsidRPr="0031403C">
              <w:t>Variável para guardar o contador de passos de amostragem - usado para definir momentos de atuação do MPC</w:t>
            </w:r>
          </w:p>
        </w:tc>
      </w:tr>
    </w:tbl>
    <w:p w14:paraId="256D8E09" w14:textId="77777777" w:rsidR="0031403C" w:rsidRDefault="0031403C" w:rsidP="00325882"/>
    <w:p w14:paraId="44D8C241" w14:textId="6F4A222D" w:rsidR="00F16BC5" w:rsidRDefault="00F16BC5" w:rsidP="00F16BC5">
      <w:pPr>
        <w:pStyle w:val="Ttulo1"/>
      </w:pPr>
      <w:r>
        <w:t>Formato CaSAdi</w:t>
      </w:r>
    </w:p>
    <w:p w14:paraId="1B2EF17B" w14:textId="2AF2EF72" w:rsidR="007A7BA3" w:rsidRDefault="0034727E" w:rsidP="00325882">
      <w:r>
        <w:t>Para a implementação no modelo CaSAdi, os e</w:t>
      </w:r>
      <w:r w:rsidR="007A7BA3">
        <w:t xml:space="preserve">stados MPC </w:t>
      </w:r>
      <w:r>
        <w:t xml:space="preserve">devem ser colocados </w:t>
      </w:r>
      <w:r w:rsidR="007A7BA3">
        <w:t>na forma [X</w:t>
      </w:r>
      <w:r w:rsidR="00271AB8">
        <w:t>(:);</w:t>
      </w:r>
      <w:r w:rsidR="007A7BA3">
        <w:t xml:space="preserve"> U</w:t>
      </w:r>
      <w:r w:rsidR="00271AB8">
        <w:t>(:);</w:t>
      </w:r>
      <w:r w:rsidR="007A7BA3">
        <w:t xml:space="preserve"> Ysp</w:t>
      </w:r>
      <w:r w:rsidR="00271AB8">
        <w:t>(:)</w:t>
      </w:r>
      <w:r w:rsidR="007A7BA3">
        <w:t>]</w:t>
      </w:r>
      <w:r w:rsidR="00271AB8">
        <w:t>, onde:</w:t>
      </w:r>
    </w:p>
    <w:p w14:paraId="2B1A2ABB" w14:textId="5D92D2BD" w:rsidR="00271AB8" w:rsidRDefault="00271AB8" w:rsidP="0034727E">
      <w:pPr>
        <w:pStyle w:val="PargrafodaLista"/>
        <w:numPr>
          <w:ilvl w:val="0"/>
          <w:numId w:val="3"/>
        </w:numPr>
      </w:pPr>
      <w:r>
        <w:t>Os estados do MPC precisam ser passados na forma de colunas, raz</w:t>
      </w:r>
      <w:r w:rsidR="00172B22">
        <w:t>ão</w:t>
      </w:r>
      <w:r>
        <w:t xml:space="preserve"> pela qual </w:t>
      </w:r>
      <w:r w:rsidR="00172B22">
        <w:t xml:space="preserve">usamos </w:t>
      </w:r>
      <w:r>
        <w:t>a sintaxe (:)</w:t>
      </w:r>
      <w:r w:rsidR="00172B22">
        <w:t>.</w:t>
      </w:r>
    </w:p>
    <w:p w14:paraId="75F94AA9" w14:textId="1138C00E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="0034727E" w:rsidRPr="0034727E">
        <w:rPr>
          <w:rFonts w:ascii="Cambria Math" w:hAnsi="Cambria Math"/>
          <w:i/>
        </w:rPr>
        <w:t>1+</w:t>
      </w:r>
      <m:oMath>
        <m:r>
          <w:rPr>
            <w:rFonts w:ascii="Cambria Math" w:hAnsi="Cambria Math"/>
          </w:rPr>
          <m:t>Hp</m:t>
        </m:r>
      </m:oMath>
      <w:r>
        <w:t xml:space="preserve"> linhas (estado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+ estados futuros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Hp</m:t>
            </m:r>
          </m:sub>
        </m:sSub>
      </m:oMath>
      <w:r>
        <w:t>)</w:t>
      </w:r>
      <w:r w:rsidR="004D74BE">
        <w:t>,</w:t>
      </w:r>
      <w:r>
        <w:t xml:space="preserve"> e </w:t>
      </w:r>
      <m:oMath>
        <m:r>
          <w:rPr>
            <w:rFonts w:ascii="Cambria Math" w:hAnsi="Cambria Math"/>
          </w:rPr>
          <m:t>nx</m:t>
        </m:r>
      </m:oMath>
      <w:r>
        <w:t xml:space="preserve"> colunas, cada uma delas correspondentes a respectiva variável. </w:t>
      </w:r>
    </w:p>
    <w:p w14:paraId="4099E691" w14:textId="0A921071" w:rsidR="00271AB8" w:rsidRDefault="00271AB8" w:rsidP="0034727E">
      <w:pPr>
        <w:pStyle w:val="PargrafodaLista"/>
        <w:numPr>
          <w:ilvl w:val="0"/>
          <w:numId w:val="3"/>
        </w:numPr>
      </w:pPr>
      <w:r>
        <w:t xml:space="preserve">U terá a dimensão de </w:t>
      </w:r>
      <m:oMath>
        <m:r>
          <w:rPr>
            <w:rFonts w:ascii="Cambria Math" w:hAnsi="Cambria Math"/>
          </w:rPr>
          <m:t>Hp</m:t>
        </m:r>
      </m:oMath>
      <w:r w:rsidR="00EE0B82">
        <w:t xml:space="preserve"> linhas (ação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0B82" w:rsidRPr="0034727E">
        <w:rPr>
          <w:rFonts w:eastAsiaTheme="minorEastAsia"/>
        </w:rPr>
        <w:t xml:space="preserve"> + ações </w:t>
      </w:r>
      <w:r w:rsidR="00EE0B82">
        <w:t xml:space="preserve">calculadas </w:t>
      </w:r>
      <w:r w:rsidR="0034727E">
        <w:t>d</w:t>
      </w:r>
      <w:r w:rsidR="00EE0B82">
        <w:t xml:space="preserve">o horizonte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0B82">
        <w:t xml:space="preserve"> até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Hp-1</m:t>
            </m:r>
          </m:sub>
        </m:sSub>
      </m:oMath>
      <w:r w:rsidR="00EE0B82">
        <w:t>)</w:t>
      </w:r>
      <w:r w:rsidR="004D74BE">
        <w:t xml:space="preserve">, e </w:t>
      </w:r>
      <m:oMath>
        <m:r>
          <w:rPr>
            <w:rFonts w:ascii="Cambria Math" w:hAnsi="Cambria Math"/>
          </w:rPr>
          <m:t>nu</m:t>
        </m:r>
      </m:oMath>
      <w:r w:rsidR="004D74BE">
        <w:t xml:space="preserve"> colunas, cada uma delas correspondentes a respectiva variável.</w:t>
      </w:r>
    </w:p>
    <w:p w14:paraId="60D880B0" w14:textId="7F4E92FF" w:rsidR="007D2F9E" w:rsidRPr="007D2F9E" w:rsidRDefault="0034727E" w:rsidP="0034727E">
      <w:pPr>
        <w:pStyle w:val="PargrafodaLista"/>
        <w:numPr>
          <w:ilvl w:val="0"/>
          <w:numId w:val="3"/>
        </w:numPr>
      </w:pPr>
      <w:r>
        <w:t xml:space="preserve">Ysp terá a dimensão </w:t>
      </w:r>
      <w:r w:rsidR="00B77FDE">
        <w:rPr>
          <w:rFonts w:eastAsiaTheme="minorEastAsia"/>
        </w:rPr>
        <w:t xml:space="preserve">de uma linha e </w:t>
      </w:r>
      <m:oMath>
        <m:r>
          <w:rPr>
            <w:rFonts w:ascii="Cambria Math" w:hAnsi="Cambria Math"/>
          </w:rPr>
          <m:t>ny</m:t>
        </m:r>
      </m:oMath>
      <w:r w:rsidR="00B77FDE">
        <w:rPr>
          <w:rFonts w:eastAsiaTheme="minorEastAsia"/>
        </w:rPr>
        <w:t xml:space="preserve"> colunas</w:t>
      </w:r>
      <w:r>
        <w:rPr>
          <w:rFonts w:eastAsiaTheme="minorEastAsia"/>
        </w:rPr>
        <w:t xml:space="preserve">. Neste caso, considerando que o </w:t>
      </w:r>
      <w:r w:rsidRPr="0034727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para as variáveis controladas por </w:t>
      </w:r>
      <w:r w:rsidRPr="0034727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é também uma variável de decisão, poderíamos incluir estas decisões para o horizonte futuro. N</w:t>
      </w:r>
      <w:r w:rsidR="007D2F9E">
        <w:rPr>
          <w:rFonts w:eastAsiaTheme="minorEastAsia"/>
        </w:rPr>
        <w:t xml:space="preserve">ão consideramos </w:t>
      </w:r>
      <w:r w:rsidR="00B64341">
        <w:rPr>
          <w:rFonts w:eastAsiaTheme="minorEastAsia"/>
        </w:rPr>
        <w:t xml:space="preserve">isso </w:t>
      </w:r>
      <w:r w:rsidR="007D2F9E">
        <w:rPr>
          <w:rFonts w:eastAsiaTheme="minorEastAsia"/>
        </w:rPr>
        <w:t>na nossa função custo, pois:</w:t>
      </w:r>
    </w:p>
    <w:p w14:paraId="6678F008" w14:textId="090C4585" w:rsidR="007A7BA3" w:rsidRPr="007D2F9E" w:rsidRDefault="007D2F9E" w:rsidP="00325882">
      <w:pPr>
        <w:pStyle w:val="PargrafodaLista"/>
        <w:numPr>
          <w:ilvl w:val="1"/>
          <w:numId w:val="3"/>
        </w:numPr>
      </w:pPr>
      <w:r w:rsidRPr="007D2F9E">
        <w:rPr>
          <w:rFonts w:eastAsiaTheme="minorEastAsia"/>
        </w:rPr>
        <w:t xml:space="preserve">As saídas </w:t>
      </w:r>
      <m:oMath>
        <m:r>
          <w:rPr>
            <w:rFonts w:ascii="Cambria Math" w:eastAsiaTheme="minorEastAsia" w:hAnsi="Cambria Math"/>
          </w:rPr>
          <m:t>y</m:t>
        </m:r>
      </m:oMath>
      <w:r w:rsidRPr="007D2F9E">
        <w:rPr>
          <w:rFonts w:eastAsiaTheme="minorEastAsia"/>
        </w:rPr>
        <w:t xml:space="preserve"> nada mais são do que parte dos estados </w:t>
      </w:r>
      <m:oMath>
        <m:r>
          <w:rPr>
            <w:rFonts w:ascii="Cambria Math" w:hAnsi="Cambria Math"/>
          </w:rPr>
          <m:t>x</m:t>
        </m:r>
      </m:oMath>
      <w:r w:rsidR="00AD5253">
        <w:rPr>
          <w:rFonts w:eastAsiaTheme="minorEastAsia"/>
        </w:rPr>
        <w:t>. A</w:t>
      </w:r>
      <w:r w:rsidRPr="007D2F9E">
        <w:rPr>
          <w:rFonts w:eastAsiaTheme="minorEastAsia"/>
        </w:rPr>
        <w:t xml:space="preserve">ssim, como os estados futuros já estão sendo vistos e suas restrições (atuais e futuras) sendo tratadas, de uma forma </w:t>
      </w:r>
      <w:r w:rsidRPr="007D2F9E">
        <w:rPr>
          <w:rFonts w:eastAsiaTheme="minorEastAsia"/>
        </w:rPr>
        <w:lastRenderedPageBreak/>
        <w:t>indireta, as saídas</w:t>
      </w:r>
      <w:r>
        <w:rPr>
          <w:rFonts w:eastAsiaTheme="minorEastAsia"/>
        </w:rPr>
        <w:t>, quaisquer que sejam as variáveis selecionadas</w:t>
      </w:r>
      <w:r w:rsidR="00CD7FB8">
        <w:rPr>
          <w:rFonts w:eastAsiaTheme="minorEastAsia"/>
        </w:rPr>
        <w:t xml:space="preserve"> pela matriz </w:t>
      </w:r>
      <w:r w:rsidR="00CD7FB8" w:rsidRPr="00CD7FB8">
        <w:rPr>
          <w:rFonts w:eastAsiaTheme="minorEastAsia"/>
          <w:i/>
          <w:iCs/>
        </w:rPr>
        <w:t>h</w:t>
      </w:r>
      <w:r>
        <w:rPr>
          <w:rFonts w:eastAsiaTheme="minorEastAsia"/>
        </w:rPr>
        <w:t>,</w:t>
      </w:r>
      <w:r w:rsidRPr="007D2F9E">
        <w:rPr>
          <w:rFonts w:eastAsiaTheme="minorEastAsia"/>
        </w:rPr>
        <w:t xml:space="preserve"> já estão sendo tratadas</w:t>
      </w:r>
      <w:r>
        <w:rPr>
          <w:rFonts w:eastAsiaTheme="minorEastAsia"/>
        </w:rPr>
        <w:t>;</w:t>
      </w:r>
    </w:p>
    <w:p w14:paraId="1EFEE634" w14:textId="7E26CF10" w:rsidR="007D2F9E" w:rsidRPr="007D2F9E" w:rsidRDefault="007D2F9E" w:rsidP="00325882">
      <w:pPr>
        <w:pStyle w:val="PargrafodaLista"/>
        <w:numPr>
          <w:ilvl w:val="1"/>
          <w:numId w:val="3"/>
        </w:numPr>
      </w:pPr>
      <w:r>
        <w:rPr>
          <w:rFonts w:eastAsiaTheme="minorEastAsia"/>
        </w:rPr>
        <w:t xml:space="preserve">A formulação pela saída controlada por </w:t>
      </w:r>
      <w:r w:rsidRPr="007D2F9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atende a teoria. No caso, porém, o foco não está no uso dos </w:t>
      </w:r>
      <w:r w:rsidRPr="007D2F9E">
        <w:rPr>
          <w:rFonts w:eastAsiaTheme="minorEastAsia"/>
          <w:i/>
          <w:iCs/>
        </w:rPr>
        <w:t>setpoints</w:t>
      </w:r>
      <w:r>
        <w:rPr>
          <w:rFonts w:eastAsiaTheme="minorEastAsia"/>
        </w:rPr>
        <w:t xml:space="preserve"> para estas variáveis, mas sim em seguir o alvo desejado pela engenharia, o que altera o foco do controlador</w:t>
      </w:r>
      <w:r w:rsidR="0036505E">
        <w:rPr>
          <w:rFonts w:eastAsiaTheme="minorEastAsia"/>
        </w:rPr>
        <w:t xml:space="preserve"> </w:t>
      </w:r>
      <w:r w:rsidR="00CD7FB8">
        <w:rPr>
          <w:rFonts w:eastAsiaTheme="minorEastAsia"/>
        </w:rPr>
        <w:t>e não parece haver motivação para tratar todo o Ysp futuro</w:t>
      </w:r>
      <w:r>
        <w:rPr>
          <w:rFonts w:eastAsiaTheme="minorEastAsia"/>
        </w:rPr>
        <w:t xml:space="preserve">. Neste cenário, </w:t>
      </w:r>
      <w:r w:rsidR="00DC2969">
        <w:rPr>
          <w:rFonts w:eastAsiaTheme="minorEastAsia"/>
        </w:rPr>
        <w:t>a variável Ysp que contém os</w:t>
      </w:r>
      <w:r>
        <w:rPr>
          <w:rFonts w:eastAsiaTheme="minorEastAsia"/>
        </w:rPr>
        <w:t xml:space="preserve"> </w:t>
      </w:r>
      <w:r w:rsidRPr="007D2F9E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s ótimos estarão disponíveis para visualização, mas </w:t>
      </w:r>
      <w:r w:rsidR="00CD7FB8">
        <w:rPr>
          <w:rFonts w:eastAsiaTheme="minorEastAsia"/>
        </w:rPr>
        <w:t xml:space="preserve">observe que </w:t>
      </w:r>
      <w:r>
        <w:rPr>
          <w:rFonts w:eastAsiaTheme="minorEastAsia"/>
        </w:rPr>
        <w:t>não fazem parte do que será oferecido para o controle da planta;</w:t>
      </w:r>
    </w:p>
    <w:p w14:paraId="6D48283B" w14:textId="16CFFC20" w:rsidR="007D2F9E" w:rsidRPr="00F16BC5" w:rsidRDefault="00B64341" w:rsidP="00325882">
      <w:pPr>
        <w:pStyle w:val="PargrafodaLista"/>
        <w:numPr>
          <w:ilvl w:val="1"/>
          <w:numId w:val="3"/>
        </w:numPr>
      </w:pPr>
      <w:r>
        <w:rPr>
          <w:rFonts w:eastAsiaTheme="minorEastAsia"/>
        </w:rPr>
        <w:t xml:space="preserve">Inserir o horizonte futuro </w:t>
      </w:r>
      <w:r w:rsidR="00AD5253">
        <w:rPr>
          <w:rFonts w:eastAsiaTheme="minorEastAsia"/>
        </w:rPr>
        <w:t>de</w:t>
      </w:r>
      <w:r>
        <w:rPr>
          <w:rFonts w:eastAsiaTheme="minorEastAsia"/>
        </w:rPr>
        <w:t xml:space="preserve"> Ysp nas variáveis de decisão certamente fará aumentar o esforço computacional do otimizador.  </w:t>
      </w:r>
    </w:p>
    <w:p w14:paraId="2061F874" w14:textId="01AAE794" w:rsidR="00F16BC5" w:rsidRDefault="00BA0045" w:rsidP="00F16BC5">
      <w:r>
        <w:t>OBS:</w:t>
      </w:r>
      <w:r w:rsidR="0057002B">
        <w:t xml:space="preserve"> </w:t>
      </w:r>
      <w:r w:rsidR="00733BC6">
        <w:t xml:space="preserve">Inicialmente, usamos </w:t>
      </w:r>
      <m:oMath>
        <m:r>
          <w:rPr>
            <w:rFonts w:ascii="Cambria Math" w:hAnsi="Cambria Math"/>
          </w:rPr>
          <m:t>∆u</m:t>
        </m:r>
      </m:oMath>
      <w:r>
        <w:rPr>
          <w:rFonts w:eastAsiaTheme="minorEastAsia"/>
        </w:rPr>
        <w:t xml:space="preserve"> (e não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) como variável de decisão</w:t>
      </w:r>
      <w:r w:rsidR="00490A0E">
        <w:rPr>
          <w:rFonts w:eastAsiaTheme="minorEastAsia"/>
        </w:rPr>
        <w:t>. Isso</w:t>
      </w:r>
      <w:r w:rsidR="00733BC6">
        <w:rPr>
          <w:rFonts w:eastAsiaTheme="minorEastAsia"/>
        </w:rPr>
        <w:t>,</w:t>
      </w:r>
      <w:r w:rsidR="00490A0E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porém, trouxe outras dificuldades de implementação, uma vez que a variável </w:t>
      </w:r>
      <m:oMath>
        <m:r>
          <w:rPr>
            <w:rFonts w:ascii="Cambria Math" w:hAnsi="Cambria Math"/>
          </w:rPr>
          <m:t>∆u</m:t>
        </m:r>
      </m:oMath>
      <w:r w:rsidR="00733BC6">
        <w:rPr>
          <w:rFonts w:eastAsiaTheme="minorEastAsia"/>
        </w:rPr>
        <w:t xml:space="preserve"> não carrega informações das ações de controle e que precisarão ser tratadas em todo o horizonte futuro para as restrições dinâmicas (futuras), que dependerão das ações de controle futuras, até o horizonte Hp</w:t>
      </w:r>
      <w:r w:rsidR="00490A0E">
        <w:rPr>
          <w:rFonts w:eastAsiaTheme="minorEastAsia"/>
        </w:rPr>
        <w:t>.</w:t>
      </w:r>
    </w:p>
    <w:p w14:paraId="00188746" w14:textId="3B6A5621" w:rsidR="00F16BC5" w:rsidRDefault="00C543F8" w:rsidP="00F16BC5">
      <w:pPr>
        <w:pStyle w:val="Ttulo1"/>
      </w:pPr>
      <w:r>
        <w:t xml:space="preserve">Formatação do problema </w:t>
      </w:r>
      <w:r w:rsidR="00075713">
        <w:t>de otimização</w:t>
      </w:r>
    </w:p>
    <w:p w14:paraId="0E486948" w14:textId="7B11454B" w:rsidR="000D08B7" w:rsidRPr="00E17874" w:rsidRDefault="007F40F6" w:rsidP="000D08B7">
      <w:pPr>
        <w:rPr>
          <w:rFonts w:eastAsiaTheme="minorEastAsia"/>
        </w:rPr>
      </w:pPr>
      <w:r>
        <w:rPr>
          <w:rFonts w:eastAsiaTheme="minorEastAsia"/>
        </w:rPr>
        <w:t>O</w:t>
      </w:r>
      <w:r w:rsidR="000D08B7">
        <w:rPr>
          <w:rFonts w:eastAsiaTheme="minorEastAsia"/>
        </w:rPr>
        <w:t xml:space="preserve"> problema de otimização do MPC </w:t>
      </w:r>
      <w:r w:rsidR="004D74BE">
        <w:rPr>
          <w:rFonts w:eastAsiaTheme="minorEastAsia"/>
        </w:rPr>
        <w:t>deve atender as seguintes condições</w:t>
      </w:r>
      <w:r w:rsidR="000D08B7">
        <w:rPr>
          <w:rFonts w:eastAsiaTheme="minorEastAsia"/>
        </w:rPr>
        <w:t>:</w:t>
      </w:r>
    </w:p>
    <w:tbl>
      <w:tblPr>
        <w:tblStyle w:val="Tabelacomgrade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1701"/>
      </w:tblGrid>
      <w:tr w:rsidR="000D08B7" w:rsidRPr="007C6EB9" w14:paraId="48DF4D8F" w14:textId="77777777" w:rsidTr="00781BD8">
        <w:trPr>
          <w:trHeight w:val="601"/>
          <w:jc w:val="center"/>
        </w:trPr>
        <w:tc>
          <w:tcPr>
            <w:tcW w:w="6658" w:type="dxa"/>
          </w:tcPr>
          <w:p w14:paraId="0AFBADF3" w14:textId="77777777" w:rsidR="000D08B7" w:rsidRPr="00F068A7" w:rsidRDefault="00F31C3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jc w:val="center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-1), 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-1))</m:t>
                </m:r>
              </m:oMath>
            </m:oMathPara>
          </w:p>
        </w:tc>
        <w:tc>
          <w:tcPr>
            <w:tcW w:w="1701" w:type="dxa"/>
          </w:tcPr>
          <w:p w14:paraId="744CFEFE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7C6EB9" w14:paraId="342DF3DB" w14:textId="77777777" w:rsidTr="00781BD8">
        <w:trPr>
          <w:trHeight w:val="601"/>
          <w:jc w:val="center"/>
        </w:trPr>
        <w:tc>
          <w:tcPr>
            <w:tcW w:w="6658" w:type="dxa"/>
          </w:tcPr>
          <w:p w14:paraId="39AF4762" w14:textId="77777777" w:rsidR="000D08B7" w:rsidRPr="00F068A7" w:rsidRDefault="00F31C3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))</m:t>
                </m:r>
                <m:r>
                  <m:rPr>
                    <m:nor/>
                  </m:rPr>
                  <w:rPr>
                    <w:rFonts w:eastAsiaTheme="minorEastAsia"/>
                  </w:rPr>
                  <m:t xml:space="preserve"> </m:t>
                </m:r>
              </m:oMath>
            </m:oMathPara>
          </w:p>
        </w:tc>
        <w:tc>
          <w:tcPr>
            <w:tcW w:w="1701" w:type="dxa"/>
          </w:tcPr>
          <w:p w14:paraId="14524BAD" w14:textId="77777777" w:rsidR="000D08B7" w:rsidRPr="00F068A7" w:rsidRDefault="000D08B7" w:rsidP="00781BD8">
            <w:pPr>
              <w:tabs>
                <w:tab w:val="center" w:pos="4535"/>
                <w:tab w:val="left" w:pos="6976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=1,...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0D08B7" w:rsidRPr="008F03C8" w14:paraId="4CA2C574" w14:textId="77777777" w:rsidTr="00781BD8">
        <w:trPr>
          <w:trHeight w:val="601"/>
          <w:jc w:val="center"/>
        </w:trPr>
        <w:tc>
          <w:tcPr>
            <w:tcW w:w="6658" w:type="dxa"/>
          </w:tcPr>
          <w:p w14:paraId="61F0E163" w14:textId="77777777" w:rsidR="000D08B7" w:rsidRPr="008F03C8" w:rsidRDefault="00F31C3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71038215" w14:textId="77777777" w:rsidR="000D08B7" w:rsidRPr="008F03C8" w:rsidRDefault="00F31C3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EA247C8" w14:textId="77777777" w:rsidR="000D08B7" w:rsidRPr="008F03C8" w:rsidRDefault="00F31C3F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14:paraId="22A889B7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spacing w:after="200" w:line="276" w:lineRule="auto"/>
              <w:rPr>
                <w:rFonts w:eastAsiaTheme="minorEastAsia"/>
              </w:rPr>
            </w:pPr>
            <w:r w:rsidRPr="008F03C8">
              <w:rPr>
                <w:rFonts w:eastAsiaTheme="minorEastAsia"/>
              </w:rPr>
              <w:t>Para efeito de simulação, extrairemos condições reais do processo para serem usadas como condições iniciais</w:t>
            </w:r>
          </w:p>
        </w:tc>
        <w:tc>
          <w:tcPr>
            <w:tcW w:w="1701" w:type="dxa"/>
            <w:vAlign w:val="center"/>
          </w:tcPr>
          <w:p w14:paraId="36B804F4" w14:textId="77777777" w:rsidR="000D08B7" w:rsidRPr="008F03C8" w:rsidRDefault="000D08B7" w:rsidP="00781BD8">
            <w:pPr>
              <w:tabs>
                <w:tab w:val="center" w:pos="4535"/>
                <w:tab w:val="left" w:pos="6976"/>
              </w:tabs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</w:tbl>
    <w:p w14:paraId="1B7DD18E" w14:textId="77777777" w:rsidR="000D08B7" w:rsidRDefault="000D08B7" w:rsidP="000D08B7">
      <w:pPr>
        <w:rPr>
          <w:rFonts w:eastAsiaTheme="minorEastAsia"/>
        </w:rPr>
      </w:pPr>
    </w:p>
    <w:p w14:paraId="5FB086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2BFBB053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5E3891C5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3411156A" w14:textId="77777777" w:rsidR="004D74BE" w:rsidRPr="004D74BE" w:rsidRDefault="004D74BE" w:rsidP="004D74BE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  <w:sz w:val="24"/>
          <w:szCs w:val="24"/>
        </w:rPr>
      </w:pPr>
    </w:p>
    <w:p w14:paraId="4E19D636" w14:textId="1E64C1A8" w:rsidR="007835B3" w:rsidRDefault="004D74BE" w:rsidP="00C1202B">
      <w:pPr>
        <w:pStyle w:val="Ttulo2"/>
      </w:pPr>
      <w:r>
        <w:t>F</w:t>
      </w:r>
      <w:r w:rsidR="000D08B7" w:rsidRPr="004D74BE">
        <w:t>unção custo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="007835B3" w14:paraId="6C556FBD" w14:textId="77777777" w:rsidTr="007835B3">
        <w:tc>
          <w:tcPr>
            <w:tcW w:w="8784" w:type="dxa"/>
          </w:tcPr>
          <w:p w14:paraId="46C6CFBF" w14:textId="16DB8B23" w:rsidR="007835B3" w:rsidRDefault="00F31C3F" w:rsidP="007835B3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x,u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k+j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sp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k+j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eng</m:t>
                                </m:r>
                              </m:sub>
                            </m:sSub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44" w:type="dxa"/>
          </w:tcPr>
          <w:p w14:paraId="541CB4EB" w14:textId="7C3FC98F" w:rsidR="007835B3" w:rsidRDefault="007835B3" w:rsidP="007835B3">
            <w:r>
              <w:t xml:space="preserve">Eq. </w:t>
            </w:r>
            <w:fldSimple w:instr=" SEQ Eq. \* ARABIC ">
              <w:r w:rsidR="00766BBA">
                <w:rPr>
                  <w:noProof/>
                </w:rPr>
                <w:t>3</w:t>
              </w:r>
            </w:fldSimple>
          </w:p>
        </w:tc>
      </w:tr>
      <w:tr w:rsidR="007835B3" w14:paraId="6A2CB6B9" w14:textId="77777777" w:rsidTr="007835B3">
        <w:tc>
          <w:tcPr>
            <w:tcW w:w="8784" w:type="dxa"/>
          </w:tcPr>
          <w:p w14:paraId="24AC93BB" w14:textId="5730DA39" w:rsidR="007835B3" w:rsidRDefault="00E13A98" w:rsidP="007835B3"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‍</m:t>
                        </m:r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∆u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k+j)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844" w:type="dxa"/>
          </w:tcPr>
          <w:p w14:paraId="0BAC4055" w14:textId="77777777" w:rsidR="007835B3" w:rsidRDefault="007835B3" w:rsidP="007835B3"/>
        </w:tc>
      </w:tr>
    </w:tbl>
    <w:p w14:paraId="1AD2C3AE" w14:textId="77777777" w:rsidR="007835B3" w:rsidRDefault="007835B3" w:rsidP="007835B3"/>
    <w:p w14:paraId="5BE8A760" w14:textId="77777777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="Aptos" w:cs="Times New Roman"/>
        </w:rPr>
      </w:pPr>
      <w:r w:rsidRPr="00A10FC1">
        <w:rPr>
          <w:rFonts w:eastAsia="Aptos" w:cs="Times New Roman"/>
        </w:rPr>
        <w:t>Onde:</w:t>
      </w:r>
    </w:p>
    <w:p w14:paraId="076A0803" w14:textId="77777777" w:rsidR="00517A6D" w:rsidRDefault="00F31C3F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nx×nx</m:t>
            </m:r>
          </m:sup>
        </m:sSup>
      </m:oMath>
    </w:p>
    <w:p w14:paraId="09C2116B" w14:textId="77777777" w:rsidR="00517A6D" w:rsidRPr="000528B1" w:rsidRDefault="00F31C3F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ny×ny</m:t>
            </m:r>
          </m:sup>
        </m:sSup>
      </m:oMath>
    </w:p>
    <w:p w14:paraId="7522DD6E" w14:textId="77777777" w:rsidR="00517A6D" w:rsidRPr="000528B1" w:rsidRDefault="00F31C3F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5595C191" w14:textId="77777777" w:rsidR="00517A6D" w:rsidRPr="001530E4" w:rsidRDefault="00517A6D" w:rsidP="00517A6D">
      <w:pPr>
        <w:pStyle w:val="PargrafodaLista"/>
        <w:numPr>
          <w:ilvl w:val="1"/>
          <w:numId w:val="4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pt-BR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pt-BR"/>
                <w14:ligatures w14:val="none"/>
              </w:rPr>
              <m:t>nu×nu</m:t>
            </m:r>
          </m:sup>
        </m:sSup>
      </m:oMath>
    </w:p>
    <w:p w14:paraId="6D2FB436" w14:textId="77777777" w:rsidR="00517A6D" w:rsidRPr="000B4061" w:rsidRDefault="00517A6D" w:rsidP="00517A6D">
      <w:pPr>
        <w:pStyle w:val="PargrafodaLista"/>
        <w:rPr>
          <w:rFonts w:eastAsiaTheme="minorEastAsia"/>
          <w:i/>
        </w:rPr>
      </w:pPr>
    </w:p>
    <w:p w14:paraId="5A2161F8" w14:textId="0CAC92CA" w:rsidR="00517A6D" w:rsidRPr="00882BE4" w:rsidRDefault="00F31C3F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acc>
          <m:accPr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sp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 </m:t>
        </m:r>
      </m:oMath>
      <w:r w:rsidR="00517A6D">
        <w:rPr>
          <w:rFonts w:eastAsia="Aptos" w:cs="Times New Roman"/>
        </w:rPr>
        <w:t>representa a diferença entre as saídas estimadas em todo</w:t>
      </w:r>
      <w:r w:rsidR="00710867">
        <w:rPr>
          <w:rFonts w:eastAsia="Aptos" w:cs="Times New Roman"/>
        </w:rPr>
        <w:t xml:space="preserve"> </w:t>
      </w:r>
      <m:oMath>
        <m:r>
          <w:rPr>
            <w:rFonts w:ascii="Cambria Math" w:eastAsia="Aptos" w:hAnsi="Cambria Math" w:cs="Times New Roman"/>
          </w:rPr>
          <m:t>Hp</m:t>
        </m:r>
      </m:oMath>
      <w:r w:rsidR="00517A6D">
        <w:rPr>
          <w:rFonts w:eastAsia="Aptos" w:cs="Times New Roman"/>
        </w:rPr>
        <w:t xml:space="preserve"> e o valor de </w:t>
      </w:r>
      <w:r w:rsidR="00517A6D" w:rsidRPr="00C96977">
        <w:rPr>
          <w:rFonts w:eastAsia="Aptos" w:cs="Times New Roman"/>
          <w:i/>
          <w:iCs/>
        </w:rPr>
        <w:t>setpoint</w:t>
      </w:r>
      <w:r w:rsidR="00517A6D">
        <w:rPr>
          <w:rFonts w:eastAsia="Aptos" w:cs="Times New Roman"/>
        </w:rPr>
        <w:t xml:space="preserve"> calculado pelo otimizador para as variáveis controladas por </w:t>
      </w:r>
      <w:r w:rsidR="00517A6D" w:rsidRPr="00C96977">
        <w:rPr>
          <w:rFonts w:eastAsia="Aptos" w:cs="Times New Roman"/>
          <w:i/>
          <w:iCs/>
        </w:rPr>
        <w:t>setpoint</w:t>
      </w:r>
    </w:p>
    <w:p w14:paraId="4DB845BA" w14:textId="77777777" w:rsidR="00517A6D" w:rsidRDefault="00F31C3F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anterior. Avaliado apenas no primeiro instante (não em todo horizonte futuro)</w:t>
      </w:r>
    </w:p>
    <w:p w14:paraId="3157DA38" w14:textId="4C0ED1D9" w:rsidR="00517A6D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eng</m:t>
            </m:r>
          </m:sub>
        </m:sSub>
      </m:oMath>
      <w:r>
        <w:rPr>
          <w:rFonts w:ascii="Aptos" w:eastAsia="Times New Roman" w:hAnsi="Aptos" w:cs="Times New Roman"/>
        </w:rPr>
        <w:t xml:space="preserve"> é a diferença entre a ação de controle aplicada na planta e os alvos definidos pela engenharia, em todo o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ascii="Aptos" w:eastAsia="Times New Roman" w:hAnsi="Aptos" w:cs="Times New Roman"/>
        </w:rPr>
        <w:t xml:space="preserve"> </w:t>
      </w:r>
    </w:p>
    <w:p w14:paraId="125B7488" w14:textId="6B29A097" w:rsidR="00517A6D" w:rsidRPr="00A10FC1" w:rsidRDefault="00517A6D" w:rsidP="00517A6D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∆u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=u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-u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k+j-1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ascii="Aptos" w:eastAsia="Times New Roman" w:hAnsi="Aptos" w:cs="Times New Roman"/>
          <w:sz w:val="18"/>
          <w:szCs w:val="18"/>
        </w:rPr>
        <w:t xml:space="preserve"> </w:t>
      </w:r>
      <w:r w:rsidRPr="00A10FC1">
        <w:rPr>
          <w:rFonts w:eastAsiaTheme="minorEastAsia"/>
        </w:rPr>
        <w:t>é a variação</w:t>
      </w:r>
      <w:r>
        <w:rPr>
          <w:rFonts w:eastAsiaTheme="minorEastAsia"/>
        </w:rPr>
        <w:t xml:space="preserve"> na ação de controle analisada em todo o futuro até </w:t>
      </w:r>
      <m:oMath>
        <m:r>
          <w:rPr>
            <w:rFonts w:ascii="Cambria Math" w:eastAsia="Aptos" w:hAnsi="Cambria Math" w:cs="Times New Roman"/>
          </w:rPr>
          <m:t>Hc</m:t>
        </m:r>
      </m:oMath>
      <w:r w:rsidR="00710867">
        <w:rPr>
          <w:rFonts w:eastAsiaTheme="minorEastAsia"/>
        </w:rPr>
        <w:t xml:space="preserve"> </w:t>
      </w:r>
    </w:p>
    <w:p w14:paraId="0FAC3136" w14:textId="5992453E" w:rsidR="00517A6D" w:rsidRPr="007835B3" w:rsidRDefault="00F31C3F" w:rsidP="00517A6D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17A6D">
        <w:rPr>
          <w:rFonts w:ascii="Aptos" w:eastAsia="Times New Roman" w:hAnsi="Aptos" w:cs="Times New Roman"/>
        </w:rPr>
        <w:t xml:space="preserve"> corresponde ao erro entre os estados medidos e a estimação dos estados feita no instante anterior. Avaliado apenas no primeiro instante (não em todo horizonte futuro)</w:t>
      </w:r>
    </w:p>
    <w:p w14:paraId="7595B77C" w14:textId="7504B6B8" w:rsidR="004D74BE" w:rsidRDefault="004D74BE" w:rsidP="000D08B7">
      <w:pPr>
        <w:rPr>
          <w:rFonts w:eastAsiaTheme="minorEastAsia"/>
        </w:rPr>
      </w:pPr>
    </w:p>
    <w:p w14:paraId="3432034F" w14:textId="104ABB00" w:rsidR="00A4321A" w:rsidRDefault="002E643C" w:rsidP="00C1202B">
      <w:pPr>
        <w:pStyle w:val="Ttulo2"/>
      </w:pPr>
      <w:r>
        <w:t xml:space="preserve">Variáveis de decisão </w:t>
      </w:r>
      <w:r w:rsidR="00A4321A">
        <w:t>do MPC</w:t>
      </w:r>
      <w:r>
        <w:t xml:space="preserve"> e suas restrições </w:t>
      </w:r>
      <w:r w:rsidR="00A9402E">
        <w:t xml:space="preserve">em </w:t>
      </w:r>
      <w:r>
        <w:t>lbx/ubx</w:t>
      </w:r>
      <w:r w:rsidR="00A4321A">
        <w:t>:</w:t>
      </w:r>
    </w:p>
    <w:p w14:paraId="687163F6" w14:textId="670D0F2B" w:rsidR="00A4321A" w:rsidRDefault="002E643C" w:rsidP="00A4321A">
      <w:pPr>
        <w:rPr>
          <w:rFonts w:eastAsiaTheme="minorEastAsia"/>
        </w:rPr>
      </w:pPr>
      <w:r>
        <w:rPr>
          <w:rFonts w:eastAsiaTheme="minorEastAsia"/>
        </w:rPr>
        <w:t>É</w:t>
      </w:r>
      <w:r w:rsidR="00A4321A">
        <w:rPr>
          <w:rFonts w:eastAsiaTheme="minorEastAsia"/>
        </w:rPr>
        <w:t xml:space="preserve"> necessário lembrar que os </w:t>
      </w:r>
      <w:r>
        <w:rPr>
          <w:rFonts w:eastAsiaTheme="minorEastAsia"/>
        </w:rPr>
        <w:t xml:space="preserve">chamados </w:t>
      </w:r>
      <w:r w:rsidR="00A4321A">
        <w:rPr>
          <w:rFonts w:eastAsiaTheme="minorEastAsia"/>
        </w:rPr>
        <w:t xml:space="preserve">estados do MPC estão na forma: </w:t>
      </w:r>
      <w:r w:rsidR="00A4321A">
        <w:t>[</w:t>
      </w:r>
      <w:r w:rsidR="008C6AC8">
        <w:t xml:space="preserve"> </w:t>
      </w:r>
      <w:r w:rsidR="00A4321A">
        <w:t xml:space="preserve">X(:); </w:t>
      </w:r>
      <m:oMath>
        <m:r>
          <w:rPr>
            <w:rFonts w:ascii="Cambria Math" w:hAnsi="Cambria Math"/>
          </w:rPr>
          <m:t>u</m:t>
        </m:r>
      </m:oMath>
      <w:r w:rsidR="00A4321A">
        <w:t xml:space="preserve">(:); </w:t>
      </w:r>
      <w:r w:rsidR="00DF5F7D">
        <w:t xml:space="preserve"> </w:t>
      </w:r>
      <w:r w:rsidR="00A4321A">
        <w:t>Ysp(:)</w:t>
      </w:r>
      <w:r w:rsidR="008C6AC8">
        <w:t xml:space="preserve"> </w:t>
      </w:r>
      <w:r w:rsidR="00A4321A">
        <w:t>], onde</w:t>
      </w:r>
    </w:p>
    <w:p w14:paraId="6114B759" w14:textId="2EA415FF" w:rsidR="00A4321A" w:rsidRDefault="00A4321A" w:rsidP="00A4321A">
      <w:pPr>
        <w:pStyle w:val="PargrafodaLista"/>
        <w:numPr>
          <w:ilvl w:val="0"/>
          <w:numId w:val="3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>, todos com limites em [-inf, +inf]</w:t>
      </w:r>
      <w:r w:rsidRPr="006A258D">
        <w:rPr>
          <w:vertAlign w:val="superscript"/>
        </w:rPr>
        <w:t>*</w:t>
      </w:r>
      <w:r>
        <w:t>;</w:t>
      </w:r>
    </w:p>
    <w:p w14:paraId="72CAA925" w14:textId="144D378C" w:rsidR="00A4321A" w:rsidRDefault="00250EDF" w:rsidP="00A4321A">
      <w:pPr>
        <w:pStyle w:val="PargrafodaLista"/>
        <w:numPr>
          <w:ilvl w:val="0"/>
          <w:numId w:val="3"/>
        </w:numPr>
      </w:pPr>
      <m:oMath>
        <m:r>
          <w:rPr>
            <w:rFonts w:ascii="Cambria Math" w:hAnsi="Cambria Math"/>
          </w:rPr>
          <m:t>u</m:t>
        </m:r>
      </m:oMath>
      <w:r w:rsidR="00A4321A">
        <w:t xml:space="preserve"> terá a dimensão de </w:t>
      </w:r>
      <m:oMath>
        <m:r>
          <w:rPr>
            <w:rFonts w:ascii="Cambria Math" w:hAnsi="Cambria Math"/>
          </w:rPr>
          <m:t>[Hc</m:t>
        </m:r>
      </m:oMath>
      <w:r w:rsidR="00A43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  <w:r w:rsidR="00055670" w:rsidRPr="00055670">
        <w:rPr>
          <w:vertAlign w:val="superscript"/>
        </w:rPr>
        <w:t xml:space="preserve"> </w:t>
      </w:r>
      <w:r w:rsidR="00055670" w:rsidRPr="006A258D">
        <w:rPr>
          <w:vertAlign w:val="superscript"/>
        </w:rPr>
        <w:t>**</w:t>
      </w:r>
      <w:r w:rsidR="00A4321A">
        <w:t>, todos com limites em [</w:t>
      </w:r>
      <w:r w:rsidR="00733BC6">
        <w:t>umin</w:t>
      </w:r>
      <w:r w:rsidR="00A4321A">
        <w:t>, umax]</w:t>
      </w:r>
      <w:r w:rsidR="00A4321A" w:rsidRPr="006A258D">
        <w:rPr>
          <w:vertAlign w:val="superscript"/>
        </w:rPr>
        <w:t>**</w:t>
      </w:r>
      <w:r w:rsidR="00055670">
        <w:rPr>
          <w:vertAlign w:val="superscript"/>
        </w:rPr>
        <w:t>*</w:t>
      </w:r>
      <w:r w:rsidR="00A4321A">
        <w:t>;</w:t>
      </w:r>
    </w:p>
    <w:p w14:paraId="63C7EC25" w14:textId="5AFAA395" w:rsidR="00A4321A" w:rsidRPr="006A258D" w:rsidRDefault="00A4321A" w:rsidP="00A4321A">
      <w:pPr>
        <w:pStyle w:val="PargrafodaLista"/>
        <w:numPr>
          <w:ilvl w:val="0"/>
          <w:numId w:val="3"/>
        </w:numPr>
      </w:pPr>
      <w:r>
        <w:t xml:space="preserve">Ysp terá a dimensão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1×ny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, todos </w:t>
      </w:r>
      <w:r>
        <w:t>com limites em [-inf, +inf]</w:t>
      </w:r>
    </w:p>
    <w:p w14:paraId="07BB4374" w14:textId="65EE2446" w:rsidR="00A4321A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 Observar que os estados </w:t>
      </w:r>
      <w:r w:rsidR="002E643C">
        <w:rPr>
          <w:rFonts w:eastAsiaTheme="minorEastAsia"/>
        </w:rPr>
        <w:t xml:space="preserve">X </w:t>
      </w:r>
      <w:r>
        <w:rPr>
          <w:rFonts w:eastAsiaTheme="minorEastAsia"/>
        </w:rPr>
        <w:t>(variáveis do processo e mesmo as saídas que nada mais são senão parte dos estados) têm limites que mudam em função da frequência, neste caso, as restrições para estas variáveis serão tratadas em lbg/ubg e por isso foram “liberadas” em lbx/ubx.</w:t>
      </w:r>
    </w:p>
    <w:p w14:paraId="2F80A62D" w14:textId="1A46470B" w:rsidR="00055670" w:rsidRDefault="00A4321A" w:rsidP="00C07A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** </w:t>
      </w:r>
      <w:r w:rsidR="00055670">
        <w:rPr>
          <w:rFonts w:eastAsiaTheme="minorEastAsia"/>
        </w:rPr>
        <w:t xml:space="preserve">Importante observar que em sendo 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&gt;Hc</m:t>
        </m:r>
      </m:oMath>
      <w:r w:rsidR="00055670">
        <w:rPr>
          <w:rFonts w:eastAsiaTheme="minorEastAsia"/>
        </w:rPr>
        <w:t xml:space="preserve">, será necessário calcular a ação de controle ótima até o horizonte </w:t>
      </w:r>
      <m:oMath>
        <m:r>
          <w:rPr>
            <w:rFonts w:ascii="Cambria Math" w:hAnsi="Cambria Math"/>
          </w:rPr>
          <m:t>Hp-1</m:t>
        </m:r>
      </m:oMath>
      <w:r w:rsidR="00055670">
        <w:rPr>
          <w:rFonts w:eastAsiaTheme="minorEastAsia"/>
        </w:rPr>
        <w:t xml:space="preserve">. Por outro lado, a ponderação das ações de controle na função custo deve considerar apenas até o horizonte </w:t>
      </w:r>
      <m:oMath>
        <m:r>
          <w:rPr>
            <w:rFonts w:ascii="Cambria Math" w:hAnsi="Cambria Math"/>
          </w:rPr>
          <m:t>Hc</m:t>
        </m:r>
      </m:oMath>
      <w:r w:rsidR="00055670">
        <w:rPr>
          <w:rFonts w:eastAsiaTheme="minorEastAsia"/>
        </w:rPr>
        <w:t>.</w:t>
      </w:r>
    </w:p>
    <w:p w14:paraId="706B21A4" w14:textId="6166A770" w:rsidR="00B131C3" w:rsidRDefault="00055670" w:rsidP="00B131C3">
      <w:pPr>
        <w:ind w:left="360"/>
        <w:rPr>
          <w:rFonts w:eastAsiaTheme="minorEastAsia"/>
        </w:rPr>
      </w:pPr>
      <w:r>
        <w:rPr>
          <w:rFonts w:eastAsiaTheme="minorEastAsia"/>
        </w:rPr>
        <w:t>***</w:t>
      </w:r>
      <w:r w:rsidR="00A96064">
        <w:rPr>
          <w:rFonts w:eastAsiaTheme="minorEastAsia"/>
        </w:rPr>
        <w:t xml:space="preserve"> </w:t>
      </w:r>
      <w:r w:rsidR="00733BC6">
        <w:rPr>
          <w:rFonts w:eastAsiaTheme="minorEastAsia"/>
        </w:rPr>
        <w:t xml:space="preserve">Observar que a PMonAlvo, na prática, é a proposição para a PChegada. A PChegada, por sua vez, tem restrições que são função da frequência. Assim, </w:t>
      </w:r>
      <w:r w:rsidR="00B131C3">
        <w:rPr>
          <w:rFonts w:eastAsiaTheme="minorEastAsia"/>
        </w:rPr>
        <w:t xml:space="preserve">é importante que as restrições da entrada </w:t>
      </w:r>
      <w:r w:rsidR="00B131C3" w:rsidRPr="00B131C3">
        <w:rPr>
          <w:rFonts w:eastAsiaTheme="minorEastAsia"/>
          <w:i/>
          <w:iCs/>
        </w:rPr>
        <w:t>u</w:t>
      </w:r>
      <w:r w:rsidR="00B131C3">
        <w:rPr>
          <w:rFonts w:eastAsiaTheme="minorEastAsia"/>
        </w:rPr>
        <w:t xml:space="preserve"> associada a PMonAlvo (atuais e futuras), sejam também avaliadas em função das restrições da PChegada</w:t>
      </w:r>
      <w:r w:rsidR="00540873">
        <w:rPr>
          <w:rFonts w:eastAsiaTheme="minorEastAsia"/>
        </w:rPr>
        <w:t>.</w:t>
      </w:r>
    </w:p>
    <w:p w14:paraId="78F1CB56" w14:textId="77777777" w:rsidR="00B131C3" w:rsidRDefault="00B131C3" w:rsidP="00B131C3">
      <w:pPr>
        <w:ind w:left="360"/>
        <w:rPr>
          <w:rFonts w:eastAsiaTheme="minorEastAsia"/>
        </w:rPr>
      </w:pPr>
    </w:p>
    <w:p w14:paraId="5A3855A2" w14:textId="253010F5" w:rsidR="00B131C3" w:rsidRPr="00B131C3" w:rsidRDefault="00B131C3" w:rsidP="00B131C3">
      <w:pPr>
        <w:spacing w:after="0"/>
        <w:ind w:left="357"/>
        <w:rPr>
          <w:rFonts w:eastAsiaTheme="minorEastAsia"/>
          <w:b/>
          <w:bCs/>
        </w:rPr>
      </w:pPr>
      <w:r w:rsidRPr="00B131C3">
        <w:rPr>
          <w:rFonts w:eastAsiaTheme="minorEastAsia"/>
          <w:b/>
          <w:bCs/>
        </w:rPr>
        <w:t>OBSERVAÇÃO:</w:t>
      </w:r>
    </w:p>
    <w:p w14:paraId="36175DDB" w14:textId="66586C33" w:rsidR="00A4321A" w:rsidRDefault="00A96064" w:rsidP="00C07A28">
      <w:pPr>
        <w:ind w:left="360"/>
        <w:rPr>
          <w:rFonts w:eastAsiaTheme="minorEastAsia"/>
        </w:rPr>
      </w:pPr>
      <w:r w:rsidRPr="00B131C3">
        <w:rPr>
          <w:rFonts w:eastAsiaTheme="minorEastAsia"/>
        </w:rPr>
        <w:t>Fizemos</w:t>
      </w:r>
      <w:r>
        <w:rPr>
          <w:rFonts w:eastAsiaTheme="minorEastAsia"/>
        </w:rPr>
        <w:t xml:space="preserve"> experimentos na tentativa de tratar</w:t>
      </w:r>
      <w:r w:rsidR="00B131C3">
        <w:rPr>
          <w:rFonts w:eastAsiaTheme="minorEastAsia"/>
        </w:rPr>
        <w:t xml:space="preserve"> o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∆u</m:t>
        </m:r>
      </m:oMath>
      <w:r w:rsidR="00B131C3">
        <w:rPr>
          <w:rFonts w:eastAsiaTheme="minorEastAsia"/>
        </w:rPr>
        <w:t xml:space="preserve"> </w:t>
      </w:r>
      <w:r>
        <w:rPr>
          <w:rFonts w:eastAsiaTheme="minorEastAsia"/>
        </w:rPr>
        <w:t>por faixas, ou seja, dumax&gt;dumin&gt;0, o que corresponderia a busca do solver as faixas [-dumax</w:t>
      </w:r>
      <w:r w:rsidR="00AD2983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="008D6926">
        <w:rPr>
          <w:rFonts w:eastAsiaTheme="minorEastAsia"/>
        </w:rPr>
        <w:t>até</w:t>
      </w:r>
      <w:r>
        <w:rPr>
          <w:rFonts w:eastAsiaTheme="minorEastAsia"/>
        </w:rPr>
        <w:t xml:space="preserve"> - dumin], </w:t>
      </w:r>
      <w:r w:rsidR="008D6926">
        <w:rPr>
          <w:rFonts w:eastAsiaTheme="minorEastAsia"/>
        </w:rPr>
        <w:t>[</w:t>
      </w:r>
      <w:r>
        <w:rPr>
          <w:rFonts w:eastAsiaTheme="minorEastAsia"/>
        </w:rPr>
        <w:t>zero</w:t>
      </w:r>
      <w:r w:rsidR="008D6926">
        <w:rPr>
          <w:rFonts w:eastAsiaTheme="minorEastAsia"/>
        </w:rPr>
        <w:t>]</w:t>
      </w:r>
      <w:r>
        <w:rPr>
          <w:rFonts w:eastAsiaTheme="minorEastAsia"/>
        </w:rPr>
        <w:t xml:space="preserve">, [dumin  </w:t>
      </w:r>
      <w:r w:rsidR="008D6926">
        <w:rPr>
          <w:rFonts w:eastAsiaTheme="minorEastAsia"/>
        </w:rPr>
        <w:t xml:space="preserve">até </w:t>
      </w:r>
      <w:r>
        <w:rPr>
          <w:rFonts w:eastAsiaTheme="minorEastAsia"/>
        </w:rPr>
        <w:t xml:space="preserve"> dumax]. Não vale a pena pois esta descontinuidade viola condições do solver, o qual assume </w:t>
      </w:r>
      <w:r w:rsidR="00AA785E">
        <w:rPr>
          <w:rFonts w:eastAsiaTheme="minorEastAsia"/>
        </w:rPr>
        <w:t xml:space="preserve">a premissa de </w:t>
      </w:r>
      <w:r>
        <w:rPr>
          <w:rFonts w:eastAsiaTheme="minorEastAsia"/>
        </w:rPr>
        <w:t xml:space="preserve">que as restrições são diferenciáveis, portanto, </w:t>
      </w:r>
      <w:r w:rsidR="001A0DE8">
        <w:rPr>
          <w:rFonts w:eastAsiaTheme="minorEastAsia"/>
        </w:rPr>
        <w:t xml:space="preserve">não devem existir </w:t>
      </w:r>
      <w:r w:rsidR="00AA785E">
        <w:rPr>
          <w:rFonts w:eastAsiaTheme="minorEastAsia"/>
        </w:rPr>
        <w:t>descontinuidades</w:t>
      </w:r>
      <w:r w:rsidR="001A0DE8">
        <w:rPr>
          <w:rFonts w:eastAsiaTheme="minorEastAsia"/>
        </w:rPr>
        <w:t xml:space="preserve"> no espaço de busca da solução</w:t>
      </w:r>
      <w:r>
        <w:rPr>
          <w:rFonts w:eastAsiaTheme="minorEastAsia"/>
        </w:rPr>
        <w:t xml:space="preserve">. </w:t>
      </w:r>
    </w:p>
    <w:p w14:paraId="7CCD0ADA" w14:textId="77777777" w:rsidR="00B131C3" w:rsidRPr="006A258D" w:rsidRDefault="00B131C3" w:rsidP="00C07A28">
      <w:pPr>
        <w:ind w:left="360"/>
        <w:rPr>
          <w:rFonts w:eastAsiaTheme="minorEastAsia"/>
        </w:rPr>
      </w:pPr>
    </w:p>
    <w:p w14:paraId="1D2172F5" w14:textId="2E172741" w:rsidR="00A4321A" w:rsidRDefault="004D74BE" w:rsidP="00C1202B">
      <w:pPr>
        <w:pStyle w:val="Ttulo2"/>
      </w:pPr>
      <w:r>
        <w:t xml:space="preserve">Restrições </w:t>
      </w:r>
      <w:r w:rsidR="00A4321A">
        <w:t>de igualdade</w:t>
      </w:r>
      <w:r w:rsidR="00714923">
        <w:t xml:space="preserve"> </w:t>
      </w:r>
      <w:r w:rsidR="002E643C">
        <w:t xml:space="preserve">em </w:t>
      </w:r>
      <w:r w:rsidR="00714923">
        <w:t>lb</w:t>
      </w:r>
      <w:r w:rsidR="002E643C">
        <w:t>g</w:t>
      </w:r>
      <w:r w:rsidR="00714923">
        <w:t>/ub</w:t>
      </w:r>
      <w:r w:rsidR="002E643C">
        <w:t>g</w:t>
      </w:r>
    </w:p>
    <w:p w14:paraId="49B27684" w14:textId="0485921E" w:rsidR="008178F0" w:rsidRDefault="001621AB" w:rsidP="001621AB">
      <w:pPr>
        <w:rPr>
          <w:rFonts w:eastAsiaTheme="minorEastAsia"/>
        </w:rPr>
      </w:pPr>
      <w:r>
        <w:t>Observe que temos a função do estimado</w:t>
      </w:r>
      <w:r w:rsidR="008178F0">
        <w:t>r</w:t>
      </w:r>
      <w:r>
        <w:t xml:space="preserve"> que nos oferece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 as saídas controladas por </w:t>
      </w:r>
      <w:r w:rsidRPr="00C811D5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são obtidas pela</w:t>
      </w:r>
      <w:r w:rsidR="00C1644F">
        <w:rPr>
          <w:rFonts w:eastAsiaTheme="minorEastAsia"/>
        </w:rPr>
        <w:t xml:space="preserve"> f</w:t>
      </w:r>
      <w:r>
        <w:rPr>
          <w:rFonts w:eastAsiaTheme="minorEastAsia"/>
        </w:rPr>
        <w:t xml:space="preserve">unção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Assim, </w:t>
      </w:r>
      <w:r w:rsidR="008178F0">
        <w:rPr>
          <w:rFonts w:eastAsiaTheme="minorEastAsia"/>
        </w:rPr>
        <w:t xml:space="preserve">dada uma condição atual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na entrada do processo e uma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78F0">
        <w:rPr>
          <w:rFonts w:eastAsiaTheme="minorEastAsia"/>
        </w:rPr>
        <w:t xml:space="preserve"> </w:t>
      </w:r>
      <w:r w:rsidR="00EF7F57">
        <w:rPr>
          <w:rFonts w:eastAsiaTheme="minorEastAsia"/>
        </w:rPr>
        <w:t xml:space="preserve">atualmente </w:t>
      </w:r>
      <w:r w:rsidR="008178F0">
        <w:rPr>
          <w:rFonts w:eastAsiaTheme="minorEastAsia"/>
        </w:rPr>
        <w:t xml:space="preserve">aplicada, podemos estimar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8178F0">
        <w:rPr>
          <w:rFonts w:eastAsiaTheme="minorEastAsia"/>
        </w:rPr>
        <w:t>.</w:t>
      </w:r>
    </w:p>
    <w:p w14:paraId="13CD7A9E" w14:textId="3C374932" w:rsidR="008178F0" w:rsidRDefault="008178F0" w:rsidP="008178F0">
      <w:pPr>
        <w:rPr>
          <w:rFonts w:eastAsiaTheme="minorEastAsia"/>
        </w:rPr>
      </w:pPr>
      <w:r>
        <w:rPr>
          <w:rFonts w:eastAsiaTheme="minorEastAsia"/>
        </w:rPr>
        <w:t xml:space="preserve">O papel do otimizador começa na busca da primeira ação de controle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DE0F47">
        <w:rPr>
          <w:rFonts w:eastAsiaTheme="minorEastAsia"/>
        </w:rPr>
        <w:t xml:space="preserve">ótima </w:t>
      </w:r>
      <w:r w:rsidR="00C1644F">
        <w:rPr>
          <w:rFonts w:eastAsiaTheme="minorEastAsia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1644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que atenderá as restrições definidas. Uma vez conhecido o estado futuro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a ação de controle </w:t>
      </w:r>
      <w:r w:rsidR="009A7C84">
        <w:rPr>
          <w:rFonts w:eastAsiaTheme="minorEastAsia"/>
        </w:rPr>
        <w:t xml:space="preserve">ótima </w:t>
      </w:r>
      <w:r>
        <w:rPr>
          <w:rFonts w:eastAsiaTheme="minorEastAsia"/>
        </w:rPr>
        <w:t>futura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é possível estimar um estado futuro para o passo seguinte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A sequ</w:t>
      </w:r>
      <w:r w:rsidR="009A7C84">
        <w:rPr>
          <w:rFonts w:eastAsiaTheme="minorEastAsia"/>
        </w:rPr>
        <w:t>ê</w:t>
      </w:r>
      <w:r>
        <w:rPr>
          <w:rFonts w:eastAsiaTheme="minorEastAsia"/>
        </w:rPr>
        <w:t>ncia</w:t>
      </w:r>
      <w:r w:rsidR="009B47EF">
        <w:rPr>
          <w:rFonts w:eastAsiaTheme="minorEastAsia"/>
        </w:rPr>
        <w:t xml:space="preserve"> </w:t>
      </w:r>
      <w:r>
        <w:rPr>
          <w:rFonts w:eastAsiaTheme="minorEastAsia"/>
        </w:rPr>
        <w:t>até o horizonte de predição desejado, nos leva a completar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984"/>
        <w:gridCol w:w="1559"/>
      </w:tblGrid>
      <w:tr w:rsidR="009A7C84" w14:paraId="428F36EA" w14:textId="77777777" w:rsidTr="00585F5B">
        <w:trPr>
          <w:jc w:val="center"/>
        </w:trPr>
        <w:tc>
          <w:tcPr>
            <w:tcW w:w="2836" w:type="dxa"/>
            <w:shd w:val="clear" w:color="auto" w:fill="CAEDFB" w:themeFill="accent4" w:themeFillTint="33"/>
          </w:tcPr>
          <w:p w14:paraId="62A74676" w14:textId="516DC4F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Estado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646FCED" w14:textId="02D48AE6" w:rsidR="009A7C84" w:rsidRDefault="009A7C84" w:rsidP="009A7C8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Ação Atual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2C61E4B1" w14:textId="563D5C3D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Instante k futuro</w:t>
            </w:r>
          </w:p>
        </w:tc>
      </w:tr>
      <w:tr w:rsidR="009A7C84" w14:paraId="00F77CBF" w14:textId="77777777" w:rsidTr="00585F5B">
        <w:trPr>
          <w:jc w:val="center"/>
        </w:trPr>
        <w:tc>
          <w:tcPr>
            <w:tcW w:w="2836" w:type="dxa"/>
          </w:tcPr>
          <w:p w14:paraId="0B3A75F8" w14:textId="0DDC403E" w:rsidR="009A7C84" w:rsidRDefault="00F31C3F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14:paraId="5CCC5F18" w14:textId="5D53289B" w:rsidR="009A7C84" w:rsidRDefault="00F31C3F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768F7CF" w14:textId="347B6565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k=0</w:t>
            </w:r>
            <w:r w:rsidR="00585F5B">
              <w:rPr>
                <w:rFonts w:eastAsiaTheme="minorEastAsia"/>
              </w:rPr>
              <w:t xml:space="preserve"> (atual)</w:t>
            </w:r>
          </w:p>
        </w:tc>
      </w:tr>
      <w:tr w:rsidR="009A7C84" w14:paraId="21C361BC" w14:textId="77777777" w:rsidTr="00585F5B">
        <w:trPr>
          <w:jc w:val="center"/>
        </w:trPr>
        <w:tc>
          <w:tcPr>
            <w:tcW w:w="2836" w:type="dxa"/>
          </w:tcPr>
          <w:p w14:paraId="2CAEB9EF" w14:textId="7426B1BB" w:rsidR="009A7C84" w:rsidRPr="009A7C84" w:rsidRDefault="00F31C3F" w:rsidP="008178F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17955DF" w14:textId="0E5A5158" w:rsidR="009A7C84" w:rsidRDefault="009A7C84" w:rsidP="008178F0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16E0257B" w14:textId="342DB650" w:rsidR="009A7C84" w:rsidRDefault="00DE0F47" w:rsidP="008178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300A9A04" w14:textId="7675FFBC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k=1</w:t>
            </w:r>
          </w:p>
        </w:tc>
      </w:tr>
      <w:tr w:rsidR="009A7C84" w14:paraId="6CB15BBC" w14:textId="77777777" w:rsidTr="00585F5B">
        <w:trPr>
          <w:jc w:val="center"/>
        </w:trPr>
        <w:tc>
          <w:tcPr>
            <w:tcW w:w="2836" w:type="dxa"/>
          </w:tcPr>
          <w:p w14:paraId="6CD3C71A" w14:textId="51B852B2" w:rsidR="009A7C84" w:rsidRPr="009A7C84" w:rsidRDefault="00F31C3F" w:rsidP="009A7C8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98C2F72" w14:textId="77777777" w:rsidR="009A7C84" w:rsidRDefault="009A7C84" w:rsidP="009A7C84">
            <w:pPr>
              <w:rPr>
                <w:rFonts w:eastAsiaTheme="minorEastAsia"/>
              </w:rPr>
            </w:pPr>
          </w:p>
        </w:tc>
        <w:tc>
          <w:tcPr>
            <w:tcW w:w="1984" w:type="dxa"/>
          </w:tcPr>
          <w:p w14:paraId="0204FAD7" w14:textId="045424CC" w:rsidR="009A7C84" w:rsidRDefault="00DE0F47" w:rsidP="009A7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1417B617" w14:textId="5163E8A6" w:rsidR="009A7C84" w:rsidRDefault="009A7C84" w:rsidP="00585F5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k=2</w:t>
            </w:r>
          </w:p>
        </w:tc>
      </w:tr>
      <w:tr w:rsidR="009A7C84" w14:paraId="436ACF6C" w14:textId="77777777" w:rsidTr="00585F5B">
        <w:trPr>
          <w:jc w:val="center"/>
        </w:trPr>
        <w:tc>
          <w:tcPr>
            <w:tcW w:w="2836" w:type="dxa"/>
          </w:tcPr>
          <w:p w14:paraId="6B1921CC" w14:textId="1BB0C2D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984" w:type="dxa"/>
          </w:tcPr>
          <w:p w14:paraId="3E327B88" w14:textId="785B6A97" w:rsidR="009A7C84" w:rsidRDefault="009A7C84" w:rsidP="009A7C8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  <w:tc>
          <w:tcPr>
            <w:tcW w:w="1559" w:type="dxa"/>
          </w:tcPr>
          <w:p w14:paraId="31B9E3F4" w14:textId="66151259" w:rsidR="009A7C84" w:rsidRDefault="009A7C84" w:rsidP="00585F5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⋮</m:t>
                </m:r>
              </m:oMath>
            </m:oMathPara>
          </w:p>
        </w:tc>
      </w:tr>
      <w:tr w:rsidR="0001497B" w14:paraId="212BD60F" w14:textId="77777777" w:rsidTr="00585F5B">
        <w:trPr>
          <w:jc w:val="center"/>
        </w:trPr>
        <w:tc>
          <w:tcPr>
            <w:tcW w:w="2836" w:type="dxa"/>
          </w:tcPr>
          <w:p w14:paraId="5B4F026D" w14:textId="56AD310B" w:rsidR="0001497B" w:rsidRDefault="00F31C3F" w:rsidP="0001497B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011CF85A" w14:textId="07EEF078" w:rsidR="0001497B" w:rsidRDefault="00DE0F47" w:rsidP="0001497B">
            <w:pPr>
              <w:rPr>
                <w:rFonts w:ascii="Aptos" w:eastAsia="Times New Roman" w:hAnsi="Aptos" w:cs="Times New Roman"/>
              </w:rPr>
            </w:pPr>
            <w:r>
              <w:rPr>
                <w:rFonts w:ascii="Aptos" w:eastAsia="Times New Roman" w:hAnsi="Aptos" w:cs="Times New Roman"/>
              </w:rPr>
              <w:t xml:space="preserve">Cálculo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Hp-1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1559" w:type="dxa"/>
          </w:tcPr>
          <w:p w14:paraId="4F70459F" w14:textId="0DA184E9" w:rsidR="0001497B" w:rsidRDefault="0001497B" w:rsidP="0001497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k=Hp-1</w:t>
            </w:r>
          </w:p>
        </w:tc>
      </w:tr>
      <w:tr w:rsidR="0001497B" w14:paraId="5EE99A9A" w14:textId="77777777" w:rsidTr="00585F5B">
        <w:trPr>
          <w:jc w:val="center"/>
        </w:trPr>
        <w:tc>
          <w:tcPr>
            <w:tcW w:w="2836" w:type="dxa"/>
          </w:tcPr>
          <w:p w14:paraId="723E21F1" w14:textId="15D81E2A" w:rsidR="0001497B" w:rsidRDefault="00F31C3F" w:rsidP="009A7C84">
            <w:pPr>
              <w:rPr>
                <w:rFonts w:ascii="Aptos" w:eastAsia="Times New Roman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Hp-1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54A906BF" w14:textId="7DD1F94F" w:rsidR="0001497B" w:rsidRDefault="0001497B" w:rsidP="009A7C84">
            <w:pPr>
              <w:rPr>
                <w:rFonts w:ascii="Aptos" w:eastAsia="Times New Roman" w:hAnsi="Aptos" w:cs="Times New Roman"/>
              </w:rPr>
            </w:pPr>
          </w:p>
        </w:tc>
        <w:tc>
          <w:tcPr>
            <w:tcW w:w="1559" w:type="dxa"/>
          </w:tcPr>
          <w:p w14:paraId="7374B250" w14:textId="76E3BEF9" w:rsidR="0001497B" w:rsidRDefault="0001497B" w:rsidP="00585F5B">
            <w:pPr>
              <w:jc w:val="center"/>
              <w:rPr>
                <w:rFonts w:ascii="Aptos" w:eastAsia="Times New Roman" w:hAnsi="Aptos" w:cs="Times New Roman"/>
              </w:rPr>
            </w:pPr>
            <w:r>
              <w:rPr>
                <w:rFonts w:eastAsiaTheme="minorEastAsia"/>
              </w:rPr>
              <w:t>k=Hp</w:t>
            </w:r>
          </w:p>
        </w:tc>
      </w:tr>
    </w:tbl>
    <w:p w14:paraId="242B801E" w14:textId="77777777" w:rsidR="008178F0" w:rsidRDefault="008178F0" w:rsidP="008178F0">
      <w:pPr>
        <w:rPr>
          <w:rFonts w:eastAsiaTheme="minorEastAsia"/>
        </w:rPr>
      </w:pPr>
    </w:p>
    <w:p w14:paraId="161328DD" w14:textId="5235886F" w:rsidR="008178F0" w:rsidRDefault="008178F0" w:rsidP="001621AB">
      <w:pPr>
        <w:rPr>
          <w:rFonts w:eastAsiaTheme="minorEastAsia"/>
        </w:rPr>
      </w:pPr>
    </w:p>
    <w:p w14:paraId="1E95849E" w14:textId="56241EF1" w:rsidR="008178F0" w:rsidRDefault="008178F0" w:rsidP="001621AB">
      <w:pPr>
        <w:rPr>
          <w:rFonts w:eastAsiaTheme="minorEastAsia"/>
        </w:rPr>
      </w:pPr>
      <w:r>
        <w:rPr>
          <w:rFonts w:eastAsiaTheme="minorEastAsia"/>
        </w:rPr>
        <w:t xml:space="preserve">Como comentado pela técnica do </w:t>
      </w:r>
      <w:r w:rsidRPr="008178F0">
        <w:rPr>
          <w:rFonts w:eastAsiaTheme="minorEastAsia"/>
          <w:i/>
          <w:iCs/>
        </w:rPr>
        <w:t>multishooting</w:t>
      </w:r>
      <w:r>
        <w:rPr>
          <w:rFonts w:eastAsiaTheme="minorEastAsia"/>
        </w:rPr>
        <w:t xml:space="preserve">, as restrições de igualdade devem impor a dinâmica (ver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_Ref180158994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766BBA">
        <w:t xml:space="preserve">Eq. </w:t>
      </w:r>
      <w:r w:rsidR="00766BBA">
        <w:rPr>
          <w:noProof/>
        </w:rPr>
        <w:t>2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BA2485">
        <w:rPr>
          <w:rFonts w:eastAsiaTheme="minorEastAsia"/>
        </w:rPr>
        <w:t xml:space="preserve">. Assim, observada a primeira coluna da tabela anterior, podemos escrever as restrições </w:t>
      </w:r>
      <w:r w:rsidR="00FD18B7">
        <w:rPr>
          <w:rFonts w:eastAsiaTheme="minorEastAsia"/>
        </w:rPr>
        <w:t xml:space="preserve">de igualdade </w:t>
      </w:r>
      <w:r w:rsidR="00BA2485">
        <w:rPr>
          <w:rFonts w:eastAsiaTheme="minorEastAsia"/>
        </w:rPr>
        <w:t>na forma:</w:t>
      </w:r>
    </w:p>
    <w:p w14:paraId="0B9B7F72" w14:textId="1BDFDC51" w:rsidR="001621AB" w:rsidRPr="00A269B0" w:rsidRDefault="00F31C3F" w:rsidP="001621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Hp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B6F044" w14:textId="0246ABB0" w:rsidR="00FD18B7" w:rsidRDefault="00FD18B7" w:rsidP="00A4321A">
      <w:r>
        <w:t xml:space="preserve">Lembrar que o solver atua com variáveis simbólicas e variáveis de decisão. </w:t>
      </w:r>
      <w:r w:rsidR="00F620B6">
        <w:t xml:space="preserve">Conclua que </w:t>
      </w:r>
      <w:r>
        <w:t xml:space="preserve">a técnica </w:t>
      </w:r>
      <w:r w:rsidR="00A964FD" w:rsidRPr="00A964FD">
        <w:rPr>
          <w:i/>
          <w:iCs/>
        </w:rPr>
        <w:t>multis</w:t>
      </w:r>
      <w:r w:rsidR="00A964FD">
        <w:rPr>
          <w:i/>
          <w:iCs/>
        </w:rPr>
        <w:t>ho</w:t>
      </w:r>
      <w:r w:rsidR="00A964FD" w:rsidRPr="00A964FD">
        <w:rPr>
          <w:i/>
          <w:iCs/>
        </w:rPr>
        <w:t>oting</w:t>
      </w:r>
      <w:r w:rsidR="00A964FD">
        <w:t xml:space="preserve"> </w:t>
      </w:r>
      <w:r w:rsidR="00F620B6">
        <w:t>propõe</w:t>
      </w:r>
      <w:r>
        <w:t xml:space="preserve"> assumir os estados </w:t>
      </w:r>
      <m:oMath>
        <m:r>
          <w:rPr>
            <w:rFonts w:ascii="Cambria Math" w:hAnsi="Cambria Math"/>
          </w:rPr>
          <m:t>x</m:t>
        </m:r>
      </m:oMath>
      <w:r>
        <w:t xml:space="preserve"> como variáveis de decisão, no entanto, não dá grau de liberdade para isso, fazendo com que os estados sejam exatamente </w:t>
      </w:r>
      <w:r w:rsidR="00F620B6">
        <w:t>iguais a</w:t>
      </w:r>
      <w:r>
        <w:t xml:space="preserve">os estados </w:t>
      </w:r>
      <w:r w:rsidR="00A964FD">
        <w:t xml:space="preserve">(atuais e </w:t>
      </w:r>
      <w:r w:rsidR="009B47EF">
        <w:t xml:space="preserve">futuros </w:t>
      </w:r>
      <w:r>
        <w:t>preditos</w:t>
      </w:r>
      <w:r w:rsidR="00A964FD">
        <w:t>)</w:t>
      </w:r>
      <w:r>
        <w:t>.</w:t>
      </w:r>
      <w:r w:rsidR="005F257C">
        <w:t xml:space="preserve"> Assim, a busca do solver focará nas demais variáveis de decisão, que no nosso caso são </w:t>
      </w:r>
      <w:r w:rsidR="009B47EF">
        <w:t>a ação de controle</w:t>
      </w:r>
      <w:r w:rsidR="005F257C">
        <w:t xml:space="preserve"> </w:t>
      </w:r>
      <m:oMath>
        <m:r>
          <w:rPr>
            <w:rFonts w:ascii="Cambria Math" w:hAnsi="Cambria Math"/>
          </w:rPr>
          <m:t>u</m:t>
        </m:r>
      </m:oMath>
      <w:r w:rsidR="005F257C">
        <w:rPr>
          <w:rFonts w:eastAsiaTheme="minorEastAsia"/>
        </w:rPr>
        <w:t xml:space="preserve"> (atual e futuro) </w:t>
      </w:r>
      <w:r w:rsidR="005F257C">
        <w:t xml:space="preserve">e o </w:t>
      </w:r>
      <w:r w:rsidR="005F257C" w:rsidRPr="005F257C">
        <w:rPr>
          <w:i/>
          <w:iCs/>
        </w:rPr>
        <w:t>setpoint</w:t>
      </w:r>
      <w:r w:rsidR="005F257C">
        <w:t xml:space="preserve"> para as variáveis controladas por </w:t>
      </w:r>
      <w:r w:rsidR="005F257C" w:rsidRPr="005F257C">
        <w:rPr>
          <w:i/>
          <w:iCs/>
        </w:rPr>
        <w:t>setpoint</w:t>
      </w:r>
      <w:r w:rsidR="009B47EF">
        <w:t xml:space="preserve"> (no caso, usaremos PChegada e Vazão).</w:t>
      </w:r>
    </w:p>
    <w:p w14:paraId="4F79DD74" w14:textId="77777777" w:rsidR="00A4321A" w:rsidRPr="00A4321A" w:rsidRDefault="00A4321A" w:rsidP="00A4321A"/>
    <w:p w14:paraId="1B6BDE96" w14:textId="37A42D7B" w:rsidR="004D74BE" w:rsidRDefault="00C1202B" w:rsidP="00C1202B">
      <w:pPr>
        <w:pStyle w:val="Ttulo2"/>
      </w:pPr>
      <w:r>
        <w:t>Restrições de desigualdade</w:t>
      </w:r>
      <w:r w:rsidR="00714923">
        <w:t xml:space="preserve"> </w:t>
      </w:r>
      <w:r w:rsidR="002E643C">
        <w:t xml:space="preserve">em </w:t>
      </w:r>
      <w:r w:rsidR="00714923">
        <w:t>lbg/ubg</w:t>
      </w:r>
    </w:p>
    <w:p w14:paraId="75E8C0D2" w14:textId="2997131C" w:rsidR="00937AD7" w:rsidRPr="00937AD7" w:rsidRDefault="00937AD7" w:rsidP="00937AD7">
      <w:r>
        <w:t xml:space="preserve">Apenas para efeito de esclarecimento, quando usamos a expressão </w:t>
      </w:r>
      <m:oMath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>, é importante entender que estamos nos referindo ao instante atual e a qualquer outro instante futuro predito. Isso é importante, por exemplo, para entender que as ações de controle futuras também precisam considerar as restrições dinâmicas futuras, que dependem da própria ação de controle (</w:t>
      </w:r>
      <w:r w:rsidR="009B47EF">
        <w:rPr>
          <w:rFonts w:eastAsiaTheme="minorEastAsia"/>
        </w:rPr>
        <w:t xml:space="preserve">especialmente </w:t>
      </w:r>
      <w:r>
        <w:rPr>
          <w:rFonts w:eastAsiaTheme="minorEastAsia"/>
        </w:rPr>
        <w:t>frequência) futura.</w:t>
      </w:r>
      <w:r w:rsidR="004938FD">
        <w:rPr>
          <w:rFonts w:eastAsiaTheme="minorEastAsia"/>
        </w:rPr>
        <w:t xml:space="preserve"> Da mesma forma, a estimação da vazão é feita com base na Frequência e na PChegada, portanto, estados futuros da vazão dependem de valores futuros da Frequência e da PChegada</w:t>
      </w:r>
      <w:r w:rsidR="006424C1">
        <w:rPr>
          <w:rFonts w:eastAsiaTheme="minorEastAsia"/>
        </w:rPr>
        <w:t xml:space="preserve"> e as restrições futuras da futura vazão também precisam estar contempladas.</w:t>
      </w:r>
    </w:p>
    <w:p w14:paraId="77BA68C7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t>Os estados preditos</w:t>
      </w:r>
      <w:r>
        <w:rPr>
          <w:rFonts w:eastAsiaTheme="minorEastAsia"/>
        </w:rPr>
        <w:t xml:space="preserve"> (</w:t>
      </w:r>
      <w:r w:rsidRPr="005862D2">
        <w:rPr>
          <w:rFonts w:eastAsiaTheme="minorEastAsia"/>
        </w:rPr>
        <w:t>atuais e futuros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45528B5C" w14:textId="77777777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As saídas controladas por </w:t>
      </w:r>
      <w:r w:rsidRPr="00EB3150">
        <w:rPr>
          <w:rFonts w:eastAsiaTheme="minorEastAsia"/>
          <w:i/>
          <w:iCs/>
        </w:rPr>
        <w:t>setpoint</w:t>
      </w:r>
      <w:r>
        <w:rPr>
          <w:rFonts w:eastAsiaTheme="minorEastAsia"/>
        </w:rPr>
        <w:t xml:space="preserve"> (atuais e </w:t>
      </w:r>
      <w:r w:rsidRPr="005862D2">
        <w:rPr>
          <w:rFonts w:eastAsiaTheme="minorEastAsia"/>
        </w:rPr>
        <w:t>futur</w:t>
      </w:r>
      <w:r>
        <w:rPr>
          <w:rFonts w:eastAsiaTheme="minorEastAsia"/>
        </w:rPr>
        <w:t>a</w:t>
      </w:r>
      <w:r w:rsidRPr="005862D2">
        <w:rPr>
          <w:rFonts w:eastAsiaTheme="minorEastAsia"/>
        </w:rPr>
        <w:t>s</w:t>
      </w:r>
      <w:r>
        <w:rPr>
          <w:rFonts w:eastAsiaTheme="minorEastAsia"/>
        </w:rPr>
        <w:t xml:space="preserve">) precisam estar </w:t>
      </w:r>
      <w:r w:rsidRPr="005862D2">
        <w:rPr>
          <w:rFonts w:eastAsiaTheme="minorEastAsia"/>
        </w:rPr>
        <w:t>dentro dos limites operacionais calculados em função da frequência,</w:t>
      </w:r>
      <w:r>
        <w:rPr>
          <w:rFonts w:eastAsiaTheme="minorEastAsia"/>
        </w:rPr>
        <w:t xml:space="preserve"> ou seja, </w:t>
      </w:r>
      <w:r w:rsidRPr="005862D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Frequencia(k)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(Frequencia(k))</m:t>
        </m:r>
      </m:oMath>
      <w:r w:rsidRPr="005862D2">
        <w:rPr>
          <w:rFonts w:eastAsiaTheme="minorEastAsia"/>
        </w:rPr>
        <w:t xml:space="preserve">  ,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0AB92603" w14:textId="3D22F8CC" w:rsidR="000D08B7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As variáveis de entrada</w:t>
      </w:r>
      <w:r w:rsidR="00AC01D6">
        <w:rPr>
          <w:rFonts w:eastAsiaTheme="minorEastAsia"/>
        </w:rPr>
        <w:t xml:space="preserve"> </w:t>
      </w:r>
      <w:r w:rsidR="00D76375">
        <w:rPr>
          <w:rFonts w:eastAsiaTheme="minorEastAsia"/>
        </w:rPr>
        <w:t>a</w:t>
      </w:r>
      <w:r w:rsidRPr="005862D2">
        <w:rPr>
          <w:rFonts w:eastAsiaTheme="minorEastAsia"/>
        </w:rPr>
        <w:t xml:space="preserve"> ser</w:t>
      </w:r>
      <w:r>
        <w:rPr>
          <w:rFonts w:eastAsiaTheme="minorEastAsia"/>
        </w:rPr>
        <w:t>em</w:t>
      </w:r>
      <w:r w:rsidRPr="005862D2">
        <w:rPr>
          <w:rFonts w:eastAsiaTheme="minorEastAsia"/>
        </w:rPr>
        <w:t xml:space="preserve"> aplicad</w:t>
      </w:r>
      <w:r>
        <w:rPr>
          <w:rFonts w:eastAsiaTheme="minorEastAsia"/>
        </w:rPr>
        <w:t>as</w:t>
      </w:r>
      <w:r w:rsidRPr="005862D2">
        <w:rPr>
          <w:rFonts w:eastAsiaTheme="minorEastAsia"/>
        </w:rPr>
        <w:t xml:space="preserve"> no sistema</w:t>
      </w:r>
      <w:r w:rsidR="00AC01D6">
        <w:rPr>
          <w:rFonts w:eastAsiaTheme="minorEastAsia"/>
        </w:rPr>
        <w:t xml:space="preserve"> (ações de controle que são Frequência e PMovAlvo, representadas como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 xml:space="preserve">(k)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="00AC01D6">
        <w:rPr>
          <w:rFonts w:eastAsiaTheme="minorEastAsia"/>
        </w:rPr>
        <w:t>])</w:t>
      </w:r>
      <w:r w:rsidRPr="005862D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precisam </w:t>
      </w:r>
      <w:r w:rsidRPr="005862D2">
        <w:rPr>
          <w:rFonts w:eastAsiaTheme="minorEastAsia"/>
        </w:rPr>
        <w:t>respeita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∀k</m:t>
        </m:r>
      </m:oMath>
    </w:p>
    <w:p w14:paraId="44E6080D" w14:textId="16E2B52A" w:rsidR="00D76375" w:rsidRPr="005862D2" w:rsidRDefault="00D76375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A ação de controle correspondente a PMonAlvo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>)</w:t>
      </w:r>
      <w:r w:rsidR="00AC01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precisa respeitar os limites </w:t>
      </w:r>
      <w:r w:rsidR="00AC01D6">
        <w:rPr>
          <w:rFonts w:eastAsiaTheme="minorEastAsia"/>
        </w:rPr>
        <w:t xml:space="preserve">dinâmicos </w:t>
      </w:r>
      <w:r>
        <w:rPr>
          <w:rFonts w:eastAsiaTheme="minorEastAsia"/>
        </w:rPr>
        <w:t>correspondentes a PChegada</w:t>
      </w:r>
      <w:r w:rsidR="00AC01D6">
        <w:rPr>
          <w:rFonts w:eastAsiaTheme="minorEastAsia"/>
        </w:rPr>
        <w:t>, que mudam em função da frequência</w:t>
      </w:r>
      <w:r>
        <w:rPr>
          <w:rFonts w:eastAsiaTheme="minorEastAsia"/>
        </w:rPr>
        <w:t xml:space="preserve">, ou seja,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Pmon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PChegada(k)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B4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∀k</m:t>
        </m:r>
      </m:oMath>
    </w:p>
    <w:p w14:paraId="58632ED1" w14:textId="77777777" w:rsidR="00C1202B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5862D2">
        <w:rPr>
          <w:rFonts w:eastAsiaTheme="minorEastAsia"/>
        </w:rPr>
        <w:lastRenderedPageBreak/>
        <w:t xml:space="preserve">A variação no esforço de controle a ser aplicado, </w:t>
      </w:r>
      <w:r>
        <w:rPr>
          <w:rFonts w:eastAsiaTheme="minorEastAsia"/>
        </w:rPr>
        <w:t>precisa r</w:t>
      </w:r>
      <w:r w:rsidRPr="005862D2">
        <w:rPr>
          <w:rFonts w:eastAsiaTheme="minorEastAsia"/>
        </w:rPr>
        <w:t>espeita</w:t>
      </w:r>
      <w:r>
        <w:rPr>
          <w:rFonts w:eastAsiaTheme="minorEastAsia"/>
        </w:rPr>
        <w:t>r</w:t>
      </w:r>
      <w:r w:rsidRPr="005862D2">
        <w:rPr>
          <w:rFonts w:eastAsiaTheme="minorEastAsia"/>
        </w:rPr>
        <w:t xml:space="preserve"> os limites operacionais, ou seja,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∀k</m:t>
        </m:r>
      </m:oMath>
      <w:r>
        <w:rPr>
          <w:rFonts w:eastAsiaTheme="minorEastAsia"/>
        </w:rPr>
        <w:t xml:space="preserve">, sendo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</w:p>
    <w:p w14:paraId="58399903" w14:textId="45F69883" w:rsidR="000D08B7" w:rsidRPr="00642EB4" w:rsidRDefault="000D08B7" w:rsidP="000D08B7">
      <w:pPr>
        <w:pStyle w:val="PargrafodaLista"/>
        <w:numPr>
          <w:ilvl w:val="1"/>
          <w:numId w:val="4"/>
        </w:numPr>
        <w:rPr>
          <w:rFonts w:eastAsiaTheme="minorEastAsia"/>
        </w:rPr>
      </w:pPr>
      <w:r w:rsidRPr="00642EB4">
        <w:rPr>
          <w:rFonts w:eastAsiaTheme="minorEastAsia"/>
        </w:rPr>
        <w:t xml:space="preserve"> </w:t>
      </w:r>
      <w:r w:rsidR="00642EB4">
        <w:rPr>
          <w:rFonts w:eastAsiaTheme="minorEastAsia"/>
        </w:rPr>
        <w:t>Na a</w:t>
      </w:r>
      <w:r w:rsidRPr="00642EB4">
        <w:rPr>
          <w:rFonts w:eastAsiaTheme="minorEastAsia"/>
        </w:rPr>
        <w:t>ção de controle correspondente frequência</w:t>
      </w:r>
      <w:r w:rsidR="00AC01D6">
        <w:rPr>
          <w:rFonts w:eastAsiaTheme="minorEastAsia"/>
        </w:rPr>
        <w:t xml:space="preserve">, definida como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 w:rsidRPr="00642EB4">
        <w:rPr>
          <w:rFonts w:eastAsiaTheme="minorEastAsia"/>
        </w:rPr>
        <w:t>, a variação máxima deve respeitar limites definidos pelo fabricante. No caso do JUB27, no máximo 1Hz a cada 7,5min</w:t>
      </w:r>
      <w:r w:rsidR="00AC01D6">
        <w:rPr>
          <w:rFonts w:eastAsiaTheme="minorEastAsia"/>
        </w:rPr>
        <w:t xml:space="preserve"> </w:t>
      </w:r>
    </w:p>
    <w:p w14:paraId="34AFE91F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1:</w:t>
      </w:r>
    </w:p>
    <w:p w14:paraId="5B8F2CB7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 w:rsidRPr="008F03C8">
        <w:rPr>
          <w:rFonts w:eastAsiaTheme="minorEastAsia"/>
        </w:rPr>
        <w:t xml:space="preserve">Os limites mínimos e máximos das variáveis do processo são </w:t>
      </w:r>
      <w:r>
        <w:rPr>
          <w:rFonts w:eastAsiaTheme="minorEastAsia"/>
        </w:rPr>
        <w:t xml:space="preserve">calculados de forma dinâmica, em função da frequência. Estes limites correspondem a valores de alarmes L e H definidos pela empresa. Considerando que há alarmes que podem causar trip da planta, a implementação do código deve considerar a possibilidade de uma margem de tolerância percentual definida pelo usuário, tal qual indica a formulação seguinte. A definição de uma </w:t>
      </w:r>
      <w:r w:rsidRPr="0030686B">
        <w:rPr>
          <w:rFonts w:eastAsiaTheme="minorEastAsia"/>
          <w:i/>
          <w:iCs/>
        </w:rPr>
        <w:t>MargemPercentual</w:t>
      </w:r>
      <w:r>
        <w:rPr>
          <w:rFonts w:eastAsiaTheme="minorEastAsia"/>
        </w:rPr>
        <w:t xml:space="preserve"> = ZERO faz com que os limites originalmente calculados sejam mantidos  </w:t>
      </w:r>
    </w:p>
    <w:p w14:paraId="1EB35C3F" w14:textId="77777777" w:rsidR="000D08B7" w:rsidRPr="00212FD5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LimiteMax=LimiteMax*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1E6A8B6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LimiteMin=LimiteMin*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MargemPercentual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</m:oMath>
      </m:oMathPara>
    </w:p>
    <w:p w14:paraId="68E3476D" w14:textId="77777777" w:rsidR="000D08B7" w:rsidRPr="00B14C8D" w:rsidRDefault="000D08B7" w:rsidP="000D08B7">
      <w:pPr>
        <w:rPr>
          <w:rFonts w:eastAsiaTheme="minorEastAsia"/>
          <w:b/>
          <w:bCs/>
          <w:u w:val="single"/>
        </w:rPr>
      </w:pPr>
      <w:r w:rsidRPr="00B14C8D">
        <w:rPr>
          <w:rFonts w:eastAsiaTheme="minorEastAsia"/>
          <w:b/>
          <w:bCs/>
          <w:u w:val="single"/>
        </w:rPr>
        <w:t>Observação 2:</w:t>
      </w:r>
    </w:p>
    <w:p w14:paraId="7237FD5B" w14:textId="77777777" w:rsidR="000D08B7" w:rsidRDefault="000D08B7" w:rsidP="000D08B7">
      <w:pPr>
        <w:rPr>
          <w:rFonts w:eastAsiaTheme="minorEastAsia"/>
        </w:rPr>
      </w:pPr>
      <w:r>
        <w:rPr>
          <w:rFonts w:eastAsiaTheme="minorEastAsia"/>
        </w:rPr>
        <w:t>Para implementar a última restrição, sabemos que a variação máxima permitida para a frequência é de 1Hz (MaxDeltaHz=1) a cada 7,5min (TempoLimite=450s).</w:t>
      </w:r>
    </w:p>
    <w:p w14:paraId="68FF8750" w14:textId="77777777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Das configurações originais do sistema, temos um PassoMPC = 3 e um tempo de amostragem (Ts) = 10s. Assim, o tempo de atuação do MPC é dado por TempoMPC = PassoMPC*Ts = 3 * 10 = 30s. </w:t>
      </w:r>
    </w:p>
    <w:p w14:paraId="2DF700A0" w14:textId="2AFA361E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Em uma janela de 7,5min (TempoLimite=450s) a quantidade máxima de atuações do controlador sobre a frequência é dada por </w:t>
      </w:r>
      <w:r w:rsidRPr="005062A0">
        <w:rPr>
          <w:rFonts w:eastAsiaTheme="minorEastAsia"/>
          <w:i/>
          <w:iCs/>
        </w:rPr>
        <w:t>Q</w:t>
      </w:r>
      <w:r>
        <w:rPr>
          <w:rFonts w:eastAsiaTheme="minorEastAsia"/>
          <w:i/>
          <w:iCs/>
        </w:rPr>
        <w:t>te</w:t>
      </w:r>
      <w:r w:rsidRPr="005062A0">
        <w:rPr>
          <w:rFonts w:eastAsiaTheme="minorEastAsia"/>
          <w:i/>
          <w:iCs/>
        </w:rPr>
        <w:t>Max</w:t>
      </w:r>
      <w:r>
        <w:rPr>
          <w:rFonts w:eastAsiaTheme="minorEastAsia"/>
          <w:i/>
          <w:iCs/>
        </w:rPr>
        <w:t>Delta</w:t>
      </w:r>
      <w:r w:rsidRPr="005062A0">
        <w:rPr>
          <w:rFonts w:eastAsiaTheme="minorEastAsia"/>
          <w:i/>
          <w:iCs/>
        </w:rPr>
        <w:t xml:space="preserve">Freq </w:t>
      </w:r>
      <w:r>
        <w:rPr>
          <w:rFonts w:eastAsiaTheme="minorEastAsia"/>
        </w:rPr>
        <w:t xml:space="preserve">= TempoLimite/TempoMPC = 450/30 = 15. </w:t>
      </w:r>
    </w:p>
    <w:p w14:paraId="77DFB790" w14:textId="5B6B129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Observar que existem duas ações de controle</w:t>
      </w:r>
      <w:r w:rsidR="00642EB4">
        <w:rPr>
          <w:rFonts w:eastAsiaTheme="minorEastAsia"/>
        </w:rPr>
        <w:t xml:space="preserve">. Nesta formulação </w:t>
      </w:r>
      <w:r>
        <w:rPr>
          <w:rFonts w:eastAsiaTheme="minorEastAsia"/>
        </w:rPr>
        <w:t>representa</w:t>
      </w:r>
      <w:r w:rsidR="00642EB4">
        <w:rPr>
          <w:rFonts w:eastAsiaTheme="minorEastAsia"/>
        </w:rPr>
        <w:t>remos a ação correspondente a frequência</w:t>
      </w:r>
      <w:r>
        <w:rPr>
          <w:rFonts w:eastAsiaTheme="minorEastAsia"/>
        </w:rPr>
        <w:t xml:space="preserve"> pela </w:t>
      </w:r>
      <w:r w:rsidR="00642EB4">
        <w:rPr>
          <w:rFonts w:eastAsiaTheme="minorEastAsia"/>
        </w:rPr>
        <w:t xml:space="preserve">variável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e sua variação é dada por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</m:oMath>
    </w:p>
    <w:p w14:paraId="5C920D6A" w14:textId="75269E63" w:rsidR="000D08B7" w:rsidRDefault="000D08B7" w:rsidP="000D08B7">
      <w:pPr>
        <w:tabs>
          <w:tab w:val="center" w:pos="4535"/>
          <w:tab w:val="left" w:pos="6976"/>
        </w:tabs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 xml:space="preserve">Para implementação no instante </w:t>
      </w:r>
      <w:r w:rsidRPr="00C26DF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, teremos de ofertar ao controlador, um vetor com as últimas 14 atuações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r>
          <w:rPr>
            <w:rFonts w:ascii="Cambria Math" w:eastAsiaTheme="minorEastAsia" w:hAnsi="Cambria Math"/>
          </w:rPr>
          <m:t>(k)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eastAsiaTheme="minorEastAsia"/>
        </w:rPr>
        <w:t xml:space="preserve">do controlador. Para calcular 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Freq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  <w:r>
        <w:rPr>
          <w:rFonts w:eastAsiaTheme="minorEastAsia"/>
        </w:rPr>
        <w:t xml:space="preserve">, o otimizador deve então considerar as seguintes restrições: </w:t>
      </w:r>
    </w:p>
    <w:p w14:paraId="6A199052" w14:textId="5DC7D85C" w:rsidR="000D08B7" w:rsidRPr="009A4DCA" w:rsidRDefault="00F31C3F" w:rsidP="000D08B7">
      <w:pPr>
        <w:ind w:left="36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Freq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k+1-j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Freq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7F7FE56A" w14:textId="65E102E9" w:rsidR="00F16BC5" w:rsidRPr="00075713" w:rsidRDefault="000D08B7" w:rsidP="00F16BC5">
      <w:pPr>
        <w:rPr>
          <w:rFonts w:eastAsiaTheme="minorEastAsia"/>
        </w:rPr>
      </w:pPr>
      <w:r w:rsidRPr="00645A63">
        <w:rPr>
          <w:rFonts w:eastAsiaTheme="minorEastAsia"/>
        </w:rPr>
        <w:t xml:space="preserve">Importante lembrar que esta restrição vale </w:t>
      </w:r>
      <m:oMath>
        <m:r>
          <w:rPr>
            <w:rFonts w:ascii="Cambria Math" w:eastAsiaTheme="minorEastAsia" w:hAnsi="Cambria Math"/>
          </w:rPr>
          <m:t>∀k</m:t>
        </m:r>
      </m:oMath>
      <w:r>
        <w:rPr>
          <w:rFonts w:eastAsiaTheme="minorEastAsia"/>
        </w:rPr>
        <w:t>, ou seja, precisará ser vista para todo o horizonte futuro das ações de controle preditas, independentemente do tamanho do horizonte futuro</w:t>
      </w:r>
      <w:r w:rsidR="00EC25FF">
        <w:rPr>
          <w:rFonts w:eastAsiaTheme="minorEastAsia"/>
        </w:rPr>
        <w:t>.</w:t>
      </w:r>
    </w:p>
    <w:p w14:paraId="5E428398" w14:textId="50F71B55" w:rsidR="0031403C" w:rsidRDefault="00075713" w:rsidP="00325882">
      <w:pPr>
        <w:pStyle w:val="Ttulo1"/>
      </w:pPr>
      <w:r>
        <w:t>Implementação</w:t>
      </w:r>
      <w:r w:rsidR="00937235">
        <w:t xml:space="preserve"> em código</w:t>
      </w:r>
    </w:p>
    <w:p w14:paraId="74508442" w14:textId="77777777" w:rsidR="000102D5" w:rsidRPr="000102D5" w:rsidRDefault="000102D5" w:rsidP="000102D5">
      <w:pPr>
        <w:pStyle w:val="PargrafodaLista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Theme="majorHAnsi" w:eastAsiaTheme="minorEastAsia" w:hAnsiTheme="majorHAnsi" w:cstheme="majorBidi"/>
          <w:vanish/>
          <w:color w:val="0F4761" w:themeColor="accent1" w:themeShade="BF"/>
        </w:rPr>
      </w:pPr>
    </w:p>
    <w:p w14:paraId="66D8E7EF" w14:textId="4ECCEE46" w:rsidR="00937235" w:rsidRDefault="00A12A09" w:rsidP="000102D5">
      <w:pPr>
        <w:pStyle w:val="Ttulo2"/>
      </w:pPr>
      <w:r>
        <w:t>Obter dados no instante atual do processo</w:t>
      </w:r>
    </w:p>
    <w:p w14:paraId="772D693A" w14:textId="3A2733A0" w:rsidR="00937235" w:rsidRDefault="00937235" w:rsidP="00937235">
      <w:r>
        <w:t>O bloco deve receber:</w:t>
      </w:r>
    </w:p>
    <w:p w14:paraId="14AEAEC7" w14:textId="13B68326" w:rsidR="00937235" w:rsidRDefault="00937235" w:rsidP="00937235">
      <w:pPr>
        <w:pStyle w:val="PargrafodaLista"/>
        <w:numPr>
          <w:ilvl w:val="0"/>
          <w:numId w:val="11"/>
        </w:numPr>
      </w:pPr>
      <w:r>
        <w:t>Medições dos estados atuais da planta</w:t>
      </w:r>
    </w:p>
    <w:p w14:paraId="2FDA0F60" w14:textId="359B0E0F" w:rsidR="00937235" w:rsidRDefault="00937235" w:rsidP="00937235">
      <w:pPr>
        <w:pStyle w:val="PargrafodaLista"/>
        <w:numPr>
          <w:ilvl w:val="0"/>
          <w:numId w:val="11"/>
        </w:numPr>
      </w:pPr>
      <w:r>
        <w:t>Informação atual da ação de controle que foi efetivamente aplicada na planta</w:t>
      </w:r>
    </w:p>
    <w:p w14:paraId="2265F803" w14:textId="4618DB6F" w:rsidR="00937235" w:rsidRPr="00937235" w:rsidRDefault="00937235" w:rsidP="00937235">
      <w:pPr>
        <w:pStyle w:val="PargrafodaLista"/>
        <w:numPr>
          <w:ilvl w:val="0"/>
          <w:numId w:val="11"/>
        </w:numPr>
      </w:pPr>
      <w:r>
        <w:lastRenderedPageBreak/>
        <w:t>Alvos de engenharia definidos pelo usuário (Freq e PMonAlvo)</w:t>
      </w:r>
    </w:p>
    <w:p w14:paraId="7B972AED" w14:textId="6C35C9BE" w:rsidR="00075713" w:rsidRDefault="000102D5" w:rsidP="000102D5">
      <w:pPr>
        <w:pStyle w:val="Ttulo2"/>
      </w:pPr>
      <w:r>
        <w:t>Variáveis de decisão</w:t>
      </w:r>
      <w:r w:rsidR="00937235">
        <w:t xml:space="preserve"> para o solver</w:t>
      </w:r>
    </w:p>
    <w:p w14:paraId="7E4A80C9" w14:textId="50FA0D52" w:rsidR="005C31BF" w:rsidRDefault="00AC01D6" w:rsidP="00D6336E">
      <w:r>
        <w:t xml:space="preserve">A definição das variáveis de decisão para o </w:t>
      </w:r>
      <w:r w:rsidR="005C31BF">
        <w:t xml:space="preserve">solver </w:t>
      </w:r>
      <w:r>
        <w:t>será:</w:t>
      </w:r>
      <w:r w:rsidR="005C31BF">
        <w:t xml:space="preserve"> [X;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>; Ysp]</w:t>
      </w:r>
      <w:r>
        <w:t>,</w:t>
      </w:r>
      <w:r w:rsidR="00F236F1">
        <w:t xml:space="preserve"> </w:t>
      </w:r>
      <w:r w:rsidR="005C31BF">
        <w:t xml:space="preserve">em formato de coluna única </w:t>
      </w:r>
    </w:p>
    <w:p w14:paraId="408A97E2" w14:textId="19921889" w:rsidR="005C31BF" w:rsidRDefault="005C31BF" w:rsidP="00D6336E">
      <w:pPr>
        <w:pStyle w:val="PargrafodaLista"/>
        <w:numPr>
          <w:ilvl w:val="0"/>
          <w:numId w:val="7"/>
        </w:numPr>
      </w:pPr>
      <w:r>
        <w:t xml:space="preserve">X terá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/>
        </w:rPr>
        <w:t>1</w:t>
      </w:r>
      <w:r w:rsidRPr="0034727E">
        <w:rPr>
          <w:rFonts w:ascii="Cambria Math" w:hAnsi="Cambria Math"/>
          <w:i/>
        </w:rPr>
        <w:t>+</w:t>
      </w:r>
      <m:oMath>
        <m:r>
          <w:rPr>
            <w:rFonts w:ascii="Cambria Math" w:hAnsi="Cambria Math"/>
          </w:rPr>
          <m:t>Hp</m:t>
        </m:r>
        <m:r>
          <w:rPr>
            <w:rFonts w:ascii="Cambria Math" w:eastAsiaTheme="minorEastAsia" w:hAnsi="Cambria Math"/>
          </w:rPr>
          <m:t>×n</m:t>
        </m:r>
        <m:r>
          <w:rPr>
            <w:rFonts w:ascii="Cambria Math" w:hAnsi="Cambria Math"/>
          </w:rPr>
          <m:t>x]</m:t>
        </m:r>
      </m:oMath>
      <w:r>
        <w:t xml:space="preserve"> </w:t>
      </w:r>
    </w:p>
    <w:p w14:paraId="1FF1938B" w14:textId="23C4D3B2" w:rsidR="005C31BF" w:rsidRDefault="00D6336E" w:rsidP="00D6336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5C31BF">
        <w:t xml:space="preserve"> terá a dimensão de </w:t>
      </w:r>
      <m:oMath>
        <m:r>
          <w:rPr>
            <w:rFonts w:ascii="Cambria Math" w:hAnsi="Cambria Math"/>
          </w:rPr>
          <m:t>[Hc</m:t>
        </m:r>
      </m:oMath>
      <w:r w:rsidR="005C3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×nu]</m:t>
        </m:r>
      </m:oMath>
    </w:p>
    <w:p w14:paraId="11B5F831" w14:textId="3D1DE0A3" w:rsidR="005C31BF" w:rsidRPr="00D6336E" w:rsidRDefault="005C31BF" w:rsidP="00D6336E">
      <w:pPr>
        <w:pStyle w:val="PargrafodaLista"/>
        <w:numPr>
          <w:ilvl w:val="0"/>
          <w:numId w:val="7"/>
        </w:numPr>
      </w:pPr>
      <w:r>
        <w:t xml:space="preserve">Ysp terá a dimensão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>1×ny</m:t>
        </m:r>
        <m:r>
          <w:rPr>
            <w:rFonts w:ascii="Cambria Math" w:eastAsiaTheme="minorEastAsia" w:hAnsi="Cambria Math"/>
          </w:rPr>
          <m:t>]</m:t>
        </m:r>
      </m:oMath>
    </w:p>
    <w:p w14:paraId="2888D1D3" w14:textId="23DDE715" w:rsidR="005C31BF" w:rsidRDefault="005C31BF" w:rsidP="00D6336E">
      <w:r w:rsidRPr="00D6336E">
        <w:rPr>
          <w:rFonts w:eastAsiaTheme="minorEastAsia"/>
        </w:rPr>
        <w:t>A dimensão d</w:t>
      </w:r>
      <w:r w:rsidR="00AC01D6" w:rsidRPr="00D6336E">
        <w:rPr>
          <w:rFonts w:eastAsiaTheme="minorEastAsia"/>
        </w:rPr>
        <w:t xml:space="preserve">as variáveis de decisão </w:t>
      </w:r>
      <w:r w:rsidRPr="00D6336E">
        <w:rPr>
          <w:rFonts w:eastAsiaTheme="minorEastAsia"/>
        </w:rPr>
        <w:t xml:space="preserve">será então: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1+Hp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.n</m:t>
        </m:r>
        <m:r>
          <w:rPr>
            <w:rFonts w:ascii="Cambria Math" w:hAnsi="Cambria Math"/>
          </w:rPr>
          <m:t>x+Hc.nu+ny</m:t>
        </m:r>
      </m:oMath>
      <w:r w:rsidRPr="00FF1F20">
        <w:rPr>
          <w:rFonts w:eastAsiaTheme="minorEastAsia"/>
          <w:iCs/>
        </w:rPr>
        <w:t xml:space="preserve"> </w:t>
      </w:r>
      <w:r w:rsidR="008D772D">
        <w:rPr>
          <w:rFonts w:eastAsiaTheme="minorEastAsia"/>
          <w:iCs/>
        </w:rPr>
        <w:t xml:space="preserve">, lembrando que pelo método </w:t>
      </w:r>
      <w:r w:rsidR="008D772D" w:rsidRPr="008D772D">
        <w:rPr>
          <w:rFonts w:eastAsiaTheme="minorEastAsia"/>
          <w:i/>
        </w:rPr>
        <w:t>multishooting</w:t>
      </w:r>
      <w:r w:rsidR="008D772D">
        <w:rPr>
          <w:rFonts w:eastAsiaTheme="minorEastAsia"/>
          <w:iCs/>
        </w:rPr>
        <w:t xml:space="preserve">, a variável X é tratada com restrições de igualdade, ou seja, não requer busca do solver e as variáveis de decisão efetivamente utilizadas são o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="008D772D">
        <w:t xml:space="preserve"> (em todo o horizonte </w:t>
      </w:r>
      <m:oMath>
        <m:r>
          <w:rPr>
            <w:rFonts w:ascii="Cambria Math" w:hAnsi="Cambria Math"/>
          </w:rPr>
          <m:t>Hc</m:t>
        </m:r>
      </m:oMath>
      <w:r w:rsidR="008D772D">
        <w:t>) e o Ysp.</w:t>
      </w:r>
    </w:p>
    <w:p w14:paraId="10839C6B" w14:textId="5B025979" w:rsidR="003413CD" w:rsidRPr="003413CD" w:rsidRDefault="003413CD" w:rsidP="003413CD">
      <w:pPr>
        <w:spacing w:after="0"/>
        <w:rPr>
          <w:b/>
          <w:bCs/>
        </w:rPr>
      </w:pPr>
      <w:r w:rsidRPr="003413CD">
        <w:rPr>
          <w:b/>
          <w:bCs/>
        </w:rPr>
        <w:t>IMPORTANTE:</w:t>
      </w:r>
    </w:p>
    <w:p w14:paraId="2AB6602F" w14:textId="0CAE2C6A" w:rsidR="003413CD" w:rsidRPr="006A258D" w:rsidRDefault="003413CD" w:rsidP="00D6336E">
      <w:r>
        <w:t>No código implementado, para padronizar e facilitar o entendimento de todos, as informações no tempo estarão em linha, ou seja, as colunas representam as variáveis e cada linha da matriz corresponderá ao respectivo estado atual/futuro destas variáveis.</w:t>
      </w:r>
    </w:p>
    <w:p w14:paraId="53E7C3E9" w14:textId="4ECE2DD1" w:rsidR="005C31BF" w:rsidRDefault="00AC01D6" w:rsidP="00D6336E">
      <w:pPr>
        <w:pStyle w:val="Ttulo2"/>
      </w:pPr>
      <w:r>
        <w:t xml:space="preserve">Parâmetros para serem enviados para o </w:t>
      </w:r>
      <w:r w:rsidR="00D6336E">
        <w:t>s</w:t>
      </w:r>
      <w:r>
        <w:t>olver</w:t>
      </w:r>
    </w:p>
    <w:p w14:paraId="2CBB1390" w14:textId="20DD1DB7" w:rsid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Para cada chamado do solver, teremos de atualizar os parâmetros </w:t>
      </w:r>
      <w:r w:rsidR="00983944">
        <w:rPr>
          <w:rFonts w:asciiTheme="majorHAnsi" w:eastAsiaTheme="minorEastAsia" w:hAnsiTheme="majorHAnsi" w:cstheme="majorBidi"/>
        </w:rPr>
        <w:t>que</w:t>
      </w:r>
      <w:r>
        <w:rPr>
          <w:rFonts w:asciiTheme="majorHAnsi" w:eastAsiaTheme="minorEastAsia" w:hAnsiTheme="majorHAnsi" w:cstheme="majorBidi"/>
        </w:rPr>
        <w:t xml:space="preserve"> lhe serão enviados, e que deverão </w:t>
      </w:r>
      <w:r w:rsidR="004C5BEE">
        <w:rPr>
          <w:rFonts w:asciiTheme="majorHAnsi" w:eastAsiaTheme="minorEastAsia" w:hAnsiTheme="majorHAnsi" w:cstheme="majorBidi"/>
        </w:rPr>
        <w:t xml:space="preserve">compor um vetor coluna </w:t>
      </w:r>
      <w:r>
        <w:rPr>
          <w:rFonts w:asciiTheme="majorHAnsi" w:eastAsiaTheme="minorEastAsia" w:hAnsiTheme="majorHAnsi" w:cstheme="majorBidi"/>
        </w:rPr>
        <w:t>na forma:</w:t>
      </w:r>
    </w:p>
    <w:p w14:paraId="1C52C318" w14:textId="66DA50E5" w:rsidR="001F66F8" w:rsidRPr="001F66F8" w:rsidRDefault="001F66F8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 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 ;   AlvoEng    ;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 ;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 ;  Buffer∆</m:t>
              </m:r>
              <m:r>
                <w:rPr>
                  <w:rFonts w:ascii="Cambria Math" w:eastAsiaTheme="minorEastAsia" w:hAnsi="Cambria Math" w:cstheme="majorBidi"/>
                </w:rPr>
                <m:t>Freq</m:t>
              </m:r>
              <m:r>
                <w:rPr>
                  <w:rFonts w:ascii="Cambria Math" w:eastAsiaTheme="minorEastAsia" w:hAnsi="Cambria Math" w:cstheme="majorBidi"/>
                </w:rPr>
                <m:t xml:space="preserve">  ;  Reservatório_ESN </m:t>
              </m:r>
            </m:e>
          </m:d>
        </m:oMath>
      </m:oMathPara>
    </w:p>
    <w:p w14:paraId="2C4C9BAE" w14:textId="502FD01F" w:rsidR="00983944" w:rsidRDefault="00983944" w:rsidP="001F66F8">
      <w:p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Onde:</w:t>
      </w:r>
    </w:p>
    <w:p w14:paraId="134F1567" w14:textId="3B1B9BCA" w:rsidR="009F6C5E" w:rsidRDefault="00F31C3F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983944" w:rsidRPr="00AB7DE0">
        <w:rPr>
          <w:rFonts w:asciiTheme="majorHAnsi" w:eastAsiaTheme="minorEastAsia" w:hAnsiTheme="majorHAnsi" w:cstheme="majorBidi"/>
        </w:rPr>
        <w:t xml:space="preserve"> </w:t>
      </w:r>
      <w:r w:rsidR="009F6C5E" w:rsidRPr="00AB7DE0">
        <w:rPr>
          <w:rFonts w:asciiTheme="majorHAnsi" w:eastAsiaTheme="minorEastAsia" w:hAnsiTheme="majorHAnsi" w:cstheme="majorBidi"/>
        </w:rPr>
        <w:t xml:space="preserve">deve conter a </w:t>
      </w:r>
      <w:r w:rsidR="00983944" w:rsidRPr="00AB7DE0">
        <w:rPr>
          <w:rFonts w:asciiTheme="majorHAnsi" w:eastAsiaTheme="minorEastAsia" w:hAnsiTheme="majorHAnsi" w:cstheme="majorBidi"/>
        </w:rPr>
        <w:t>medição atual das variáveis do processo</w:t>
      </w:r>
    </w:p>
    <w:p w14:paraId="1D1E6846" w14:textId="1C916785" w:rsidR="004C5BEE" w:rsidRPr="00AB7DE0" w:rsidRDefault="00F31C3F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4C5BEE">
        <w:rPr>
          <w:rFonts w:asciiTheme="majorHAnsi" w:eastAsiaTheme="minorEastAsia" w:hAnsiTheme="majorHAnsi" w:cstheme="majorBidi"/>
        </w:rPr>
        <w:t xml:space="preserve"> deve conter o valor da ação de controle atual efetivamente aplicada no processo</w:t>
      </w:r>
      <w:r w:rsidR="0020044B">
        <w:rPr>
          <w:rFonts w:asciiTheme="majorHAnsi" w:eastAsiaTheme="minorEastAsia" w:hAnsiTheme="majorHAnsi" w:cstheme="majorBidi"/>
        </w:rPr>
        <w:t xml:space="preserve">. </w:t>
      </w:r>
    </w:p>
    <w:p w14:paraId="1ABB6BE0" w14:textId="6F96489A" w:rsidR="00983944" w:rsidRPr="00AB7DE0" w:rsidRDefault="00983944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é o alvo correspondente ao ponto de operação definido pela engenharia (valor para a Frequência e PMonAlvo desejados</w:t>
      </w:r>
      <w:r w:rsidR="002F78C3">
        <w:rPr>
          <w:rFonts w:asciiTheme="majorHAnsi" w:eastAsiaTheme="minorEastAsia" w:hAnsiTheme="majorHAnsi" w:cstheme="majorBidi"/>
        </w:rPr>
        <w:t>)</w:t>
      </w:r>
    </w:p>
    <w:p w14:paraId="56284B93" w14:textId="736C3D0B" w:rsidR="005E4FC4" w:rsidRPr="00AB7DE0" w:rsidRDefault="00F31C3F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5E4FC4" w:rsidRPr="00AB7DE0">
        <w:rPr>
          <w:rFonts w:ascii="Aptos" w:eastAsia="Times New Roman" w:hAnsi="Aptos" w:cs="Times New Roman"/>
        </w:rPr>
        <w:t xml:space="preserve"> corresponde ao erro entre os estados medidos e a estimação dos estados feita no instante anterior</w:t>
      </w:r>
    </w:p>
    <w:p w14:paraId="6A6238D7" w14:textId="1A6ECE01" w:rsidR="001F66F8" w:rsidRDefault="00F31C3F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</m:oMath>
      <w:r w:rsidR="001F66F8" w:rsidRPr="00AB7DE0">
        <w:rPr>
          <w:rFonts w:ascii="Aptos" w:eastAsia="Times New Roman" w:hAnsi="Aptos" w:cs="Times New Roman"/>
        </w:rPr>
        <w:t xml:space="preserve"> corresponde ao erro atual entre as saídas medidas e a estimação das saídas feitas no instante anterior</w:t>
      </w:r>
      <w:r w:rsidR="0020044B">
        <w:rPr>
          <w:rFonts w:ascii="Aptos" w:eastAsia="Times New Roman" w:hAnsi="Aptos" w:cs="Times New Roman"/>
        </w:rPr>
        <w:t xml:space="preserve">. </w:t>
      </w:r>
    </w:p>
    <w:p w14:paraId="3083F9FB" w14:textId="69FDFBA1" w:rsidR="00CC08F6" w:rsidRPr="00AB7DE0" w:rsidRDefault="00CC08F6" w:rsidP="00AB7DE0">
      <w:pPr>
        <w:pStyle w:val="PargrafodaLista"/>
        <w:numPr>
          <w:ilvl w:val="0"/>
          <w:numId w:val="10"/>
        </w:numPr>
        <w:tabs>
          <w:tab w:val="center" w:pos="4535"/>
          <w:tab w:val="left" w:pos="6976"/>
        </w:tabs>
        <w:spacing w:after="200" w:line="276" w:lineRule="auto"/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Buffer∆</m:t>
        </m:r>
        <m:r>
          <w:rPr>
            <w:rFonts w:ascii="Cambria Math" w:eastAsiaTheme="minorEastAsia" w:hAnsi="Cambria Math" w:cstheme="majorBidi"/>
          </w:rPr>
          <m:t>Freq</m:t>
        </m:r>
      </m:oMath>
      <w:r>
        <w:rPr>
          <w:rFonts w:ascii="Aptos" w:eastAsia="Times New Roman" w:hAnsi="Aptos" w:cs="Times New Roman"/>
        </w:rPr>
        <w:t xml:space="preserve"> traz o</w:t>
      </w:r>
      <w:r w:rsidR="009B47EF">
        <w:rPr>
          <w:rFonts w:ascii="Aptos" w:eastAsia="Times New Roman" w:hAnsi="Aptos" w:cs="Times New Roman"/>
        </w:rPr>
        <w:t xml:space="preserve"> valor de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Freq</m:t>
        </m:r>
      </m:oMath>
      <w:r>
        <w:rPr>
          <w:rFonts w:ascii="Aptos" w:eastAsia="Times New Roman" w:hAnsi="Aptos" w:cs="Times New Roman"/>
        </w:rPr>
        <w:t xml:space="preserve"> </w:t>
      </w:r>
      <w:r w:rsidR="009B47EF">
        <w:rPr>
          <w:rFonts w:ascii="Aptos" w:eastAsia="Times New Roman" w:hAnsi="Aptos" w:cs="Times New Roman"/>
        </w:rPr>
        <w:t xml:space="preserve">proposto </w:t>
      </w:r>
      <w:r w:rsidR="00A410F9">
        <w:rPr>
          <w:rFonts w:ascii="Aptos" w:eastAsia="Times New Roman" w:hAnsi="Aptos" w:cs="Times New Roman"/>
        </w:rPr>
        <w:t xml:space="preserve">além dos </w:t>
      </w:r>
      <w:r>
        <w:rPr>
          <w:rFonts w:ascii="Aptos" w:eastAsia="Times New Roman" w:hAnsi="Aptos" w:cs="Times New Roman"/>
        </w:rPr>
        <w:t xml:space="preserve">14 últimos valores de </w:t>
      </w:r>
      <m:oMath>
        <m:r>
          <w:rPr>
            <w:rFonts w:ascii="Cambria Math" w:eastAsiaTheme="minorEastAsia" w:hAnsi="Cambria Math" w:cstheme="majorBidi"/>
          </w:rPr>
          <m:t>∆</m:t>
        </m:r>
        <m:r>
          <w:rPr>
            <w:rFonts w:ascii="Cambria Math" w:eastAsiaTheme="minorEastAsia" w:hAnsi="Cambria Math" w:cstheme="majorBidi"/>
          </w:rPr>
          <m:t>Freq</m:t>
        </m:r>
      </m:oMath>
      <w:r>
        <w:rPr>
          <w:rFonts w:ascii="Aptos" w:eastAsia="Times New Roman" w:hAnsi="Aptos" w:cs="Times New Roman"/>
        </w:rPr>
        <w:t xml:space="preserve"> efetivamente aplicados ao processo</w:t>
      </w:r>
      <w:r w:rsidR="009B47EF">
        <w:rPr>
          <w:rFonts w:ascii="Aptos" w:eastAsia="Times New Roman" w:hAnsi="Aptos" w:cs="Times New Roman"/>
        </w:rPr>
        <w:t xml:space="preserve">. </w:t>
      </w:r>
    </w:p>
    <w:p w14:paraId="4B802639" w14:textId="1777248A" w:rsidR="009F6C5E" w:rsidRPr="00AB7DE0" w:rsidRDefault="009F6C5E" w:rsidP="00AB7DE0">
      <w:pPr>
        <w:pStyle w:val="PargrafodaLista"/>
        <w:numPr>
          <w:ilvl w:val="0"/>
          <w:numId w:val="10"/>
        </w:numPr>
        <w:rPr>
          <w:rFonts w:ascii="Aptos" w:eastAsia="Times New Roman" w:hAnsi="Aptos" w:cs="Times New Roman"/>
        </w:r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AB7DE0">
        <w:rPr>
          <w:rFonts w:ascii="Aptos" w:eastAsia="Times New Roman" w:hAnsi="Aptos" w:cs="Times New Roman"/>
        </w:rPr>
        <w:t xml:space="preserve">  são os estados do reservatório da ESN que precisam ser atualizados a cada passo de amostragem para que a ESN não se perca ao longo do tempo.</w:t>
      </w:r>
      <w:r w:rsidR="0020044B">
        <w:rPr>
          <w:rFonts w:ascii="Aptos" w:eastAsia="Times New Roman" w:hAnsi="Aptos" w:cs="Times New Roman"/>
        </w:rPr>
        <w:t xml:space="preserve"> </w:t>
      </w:r>
    </w:p>
    <w:p w14:paraId="25CF0EA7" w14:textId="77777777" w:rsidR="00075713" w:rsidRDefault="00075713" w:rsidP="00325882"/>
    <w:p w14:paraId="6D395081" w14:textId="4E0D8CB2" w:rsidR="003523C2" w:rsidRDefault="003523C2" w:rsidP="00325882">
      <w:r>
        <w:t>Observar que:</w:t>
      </w:r>
    </w:p>
    <w:p w14:paraId="1F1AC33C" w14:textId="002F04F4" w:rsidR="004C5BEE" w:rsidRPr="004C5BEE" w:rsidRDefault="00F31C3F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3523C2">
        <w:t xml:space="preserve"> terá a dimensão de </w:t>
      </w:r>
      <w:r w:rsidR="002F78C3">
        <w:rPr>
          <w:rFonts w:ascii="Cambria Math" w:hAnsi="Cambria Math"/>
          <w:iCs/>
        </w:rPr>
        <w:t xml:space="preserve">[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12EEF74C" w14:textId="26DDB8F1" w:rsidR="003523C2" w:rsidRDefault="00F31C3F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</m:sSub>
      </m:oMath>
      <w:r w:rsidR="001E5136">
        <w:rPr>
          <w:rFonts w:eastAsiaTheme="minorEastAsia"/>
        </w:rPr>
        <w:t xml:space="preserve"> </w:t>
      </w:r>
      <w:r w:rsidR="004C5BEE">
        <w:rPr>
          <w:rFonts w:eastAsiaTheme="minorEastAsia"/>
        </w:rPr>
        <w:t xml:space="preserve">terá a dimensão de </w:t>
      </w:r>
      <w:r w:rsidR="003523C2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nu]</m:t>
        </m:r>
      </m:oMath>
    </w:p>
    <w:p w14:paraId="093032CB" w14:textId="230CC727" w:rsidR="004C5BEE" w:rsidRPr="004C5BEE" w:rsidRDefault="004C5BEE" w:rsidP="003523C2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AlvoEng</m:t>
        </m:r>
      </m:oMath>
      <w:r w:rsidRPr="00AB7DE0">
        <w:rPr>
          <w:rFonts w:asciiTheme="majorHAnsi" w:eastAsiaTheme="minorEastAsia" w:hAnsiTheme="majorHAnsi" w:cstheme="majorBidi"/>
        </w:rPr>
        <w:t xml:space="preserve">  </w:t>
      </w:r>
      <w:r>
        <w:rPr>
          <w:rFonts w:asciiTheme="majorHAnsi" w:eastAsiaTheme="minorEastAsia" w:hAnsiTheme="majorHAnsi" w:cstheme="majorBidi"/>
        </w:rPr>
        <w:t xml:space="preserve">terá a dimensão de </w:t>
      </w:r>
      <m:oMath>
        <m:r>
          <w:rPr>
            <w:rFonts w:ascii="Cambria Math" w:hAnsi="Cambria Math"/>
          </w:rPr>
          <m:t>[</m:t>
        </m:r>
        <m:r>
          <w:rPr>
            <w:rFonts w:ascii="Cambria Math" w:eastAsiaTheme="minorEastAsia" w:hAnsi="Cambria Math"/>
          </w:rPr>
          <m:t>nu]</m:t>
        </m:r>
      </m:oMath>
    </w:p>
    <w:p w14:paraId="071FB34C" w14:textId="70E45D41" w:rsidR="004C5BEE" w:rsidRPr="004C5BEE" w:rsidRDefault="00F31C3F" w:rsidP="003523C2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x]</m:t>
        </m:r>
      </m:oMath>
    </w:p>
    <w:p w14:paraId="5E01C2F1" w14:textId="595305ED" w:rsidR="004C5BEE" w:rsidRPr="002F78C3" w:rsidRDefault="00F31C3F" w:rsidP="004C5BEE">
      <w:pPr>
        <w:pStyle w:val="PargrafodaLista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4C5BEE">
        <w:rPr>
          <w:rFonts w:eastAsiaTheme="minorEastAsia"/>
        </w:rPr>
        <w:t xml:space="preserve"> terá a dimensão d</w:t>
      </w:r>
      <w:r w:rsidR="004C5BEE">
        <w:t xml:space="preserve">e </w:t>
      </w:r>
      <w:r w:rsidR="004C5BEE" w:rsidRPr="006E0AF9">
        <w:rPr>
          <w:rFonts w:ascii="Cambria Math" w:hAnsi="Cambria Math"/>
          <w:iCs/>
        </w:rPr>
        <w:t>[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y]</m:t>
        </m:r>
      </m:oMath>
    </w:p>
    <w:p w14:paraId="07902B67" w14:textId="54FCD5FE" w:rsidR="002F78C3" w:rsidRDefault="002F78C3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Buffer∆Freq</m:t>
        </m:r>
      </m:oMath>
      <w:r>
        <w:rPr>
          <w:rFonts w:ascii="Aptos" w:eastAsia="Times New Roman" w:hAnsi="Aptos" w:cs="Times New Roman"/>
        </w:rPr>
        <w:t xml:space="preserve"> t</w:t>
      </w:r>
      <w:r>
        <w:rPr>
          <w:rFonts w:ascii="Aptos" w:eastAsia="Times New Roman" w:hAnsi="Aptos" w:cs="Times New Roman"/>
        </w:rPr>
        <w:t xml:space="preserve">erá a dimensão de </w:t>
      </w:r>
      <w:r w:rsidRPr="006E0AF9">
        <w:rPr>
          <w:rFonts w:ascii="Cambria Math" w:hAnsi="Cambria Math"/>
          <w:iCs/>
        </w:rPr>
        <w:t>[</w:t>
      </w:r>
      <w:r>
        <w:rPr>
          <w:rFonts w:ascii="Cambria Math" w:hAnsi="Cambria Math"/>
          <w:iCs/>
        </w:rPr>
        <w:t>15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hAnsi="Cambria Math"/>
          </w:rPr>
          <m:t>]</m:t>
        </m:r>
      </m:oMath>
      <w:r>
        <w:rPr>
          <w:rFonts w:ascii="Aptos" w:eastAsia="Times New Roman" w:hAnsi="Aptos" w:cs="Times New Roman"/>
        </w:rPr>
        <w:t xml:space="preserve"> </w:t>
      </w:r>
    </w:p>
    <w:p w14:paraId="3AE9E2BB" w14:textId="07CF4CB7" w:rsidR="004C5BEE" w:rsidRDefault="004C5BEE" w:rsidP="004C5BEE">
      <w:pPr>
        <w:pStyle w:val="PargrafodaLista"/>
        <w:numPr>
          <w:ilvl w:val="0"/>
          <w:numId w:val="7"/>
        </w:numPr>
      </w:pPr>
      <m:oMath>
        <m:r>
          <w:rPr>
            <w:rFonts w:ascii="Cambria Math" w:eastAsiaTheme="minorEastAsia" w:hAnsi="Cambria Math" w:cstheme="majorBidi"/>
          </w:rPr>
          <m:t>Reservatório_ESN</m:t>
        </m:r>
      </m:oMath>
      <w:r w:rsidRPr="00F31C3F">
        <w:rPr>
          <w:rFonts w:eastAsiaTheme="minorEastAsia"/>
        </w:rPr>
        <w:t xml:space="preserve"> terá a dimensão do reservatório da ESN utilizada com preditor no MPC</w:t>
      </w:r>
    </w:p>
    <w:p w14:paraId="29113420" w14:textId="77777777" w:rsidR="004C5BEE" w:rsidRDefault="004C5BEE" w:rsidP="004C5BEE"/>
    <w:sectPr w:rsidR="004C5BEE" w:rsidSect="00F435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1EBC1" w14:textId="77777777" w:rsidR="000D08B7" w:rsidRDefault="000D08B7" w:rsidP="000D08B7">
      <w:pPr>
        <w:spacing w:after="0" w:line="240" w:lineRule="auto"/>
      </w:pPr>
      <w:r>
        <w:separator/>
      </w:r>
    </w:p>
  </w:endnote>
  <w:endnote w:type="continuationSeparator" w:id="0">
    <w:p w14:paraId="4ADCA8E6" w14:textId="77777777" w:rsidR="000D08B7" w:rsidRDefault="000D08B7" w:rsidP="000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E67BC" w14:textId="77777777" w:rsidR="00E05797" w:rsidRDefault="00E057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0252" w14:textId="77777777" w:rsidR="00E05797" w:rsidRDefault="00E057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F926" w14:textId="77777777" w:rsidR="00E05797" w:rsidRDefault="00E05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D5BB8" w14:textId="77777777" w:rsidR="000D08B7" w:rsidRDefault="000D08B7" w:rsidP="000D08B7">
      <w:pPr>
        <w:spacing w:after="0" w:line="240" w:lineRule="auto"/>
      </w:pPr>
      <w:r>
        <w:separator/>
      </w:r>
    </w:p>
  </w:footnote>
  <w:footnote w:type="continuationSeparator" w:id="0">
    <w:p w14:paraId="179FD6AA" w14:textId="77777777" w:rsidR="000D08B7" w:rsidRDefault="000D08B7" w:rsidP="000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628A" w14:textId="77777777" w:rsidR="00E05797" w:rsidRDefault="00E057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1013566"/>
      <w:docPartObj>
        <w:docPartGallery w:val="Watermarks"/>
        <w:docPartUnique/>
      </w:docPartObj>
    </w:sdtPr>
    <w:sdtEndPr/>
    <w:sdtContent>
      <w:p w14:paraId="65B46166" w14:textId="14396D3D" w:rsidR="00E05797" w:rsidRDefault="00F31C3F">
        <w:pPr>
          <w:pStyle w:val="Cabealho"/>
        </w:pPr>
        <w:r>
          <w:pict w14:anchorId="7A3EE45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ECD36" w14:textId="77777777" w:rsidR="00E05797" w:rsidRDefault="00E057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6CF8"/>
    <w:multiLevelType w:val="hybridMultilevel"/>
    <w:tmpl w:val="7B969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5AE"/>
    <w:multiLevelType w:val="hybridMultilevel"/>
    <w:tmpl w:val="082E3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11885"/>
    <w:multiLevelType w:val="hybridMultilevel"/>
    <w:tmpl w:val="B1B29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F1BE6"/>
    <w:multiLevelType w:val="hybridMultilevel"/>
    <w:tmpl w:val="08E6A070"/>
    <w:lvl w:ilvl="0" w:tplc="0416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233684A"/>
    <w:multiLevelType w:val="hybridMultilevel"/>
    <w:tmpl w:val="58E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0E97"/>
    <w:multiLevelType w:val="hybridMultilevel"/>
    <w:tmpl w:val="B1664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D42"/>
    <w:multiLevelType w:val="hybridMultilevel"/>
    <w:tmpl w:val="F2962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25DDD"/>
    <w:multiLevelType w:val="multilevel"/>
    <w:tmpl w:val="C20835F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7E17B3"/>
    <w:multiLevelType w:val="multilevel"/>
    <w:tmpl w:val="B964A9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4F760F"/>
    <w:multiLevelType w:val="hybridMultilevel"/>
    <w:tmpl w:val="E97E424C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AA4F9FC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129106">
    <w:abstractNumId w:val="7"/>
  </w:num>
  <w:num w:numId="2" w16cid:durableId="398097684">
    <w:abstractNumId w:val="3"/>
  </w:num>
  <w:num w:numId="3" w16cid:durableId="540482833">
    <w:abstractNumId w:val="6"/>
  </w:num>
  <w:num w:numId="4" w16cid:durableId="1805654161">
    <w:abstractNumId w:val="9"/>
  </w:num>
  <w:num w:numId="5" w16cid:durableId="2141536185">
    <w:abstractNumId w:val="8"/>
  </w:num>
  <w:num w:numId="6" w16cid:durableId="1236352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5198360">
    <w:abstractNumId w:val="0"/>
  </w:num>
  <w:num w:numId="8" w16cid:durableId="1844658858">
    <w:abstractNumId w:val="4"/>
  </w:num>
  <w:num w:numId="9" w16cid:durableId="1239436727">
    <w:abstractNumId w:val="2"/>
  </w:num>
  <w:num w:numId="10" w16cid:durableId="1725711602">
    <w:abstractNumId w:val="5"/>
  </w:num>
  <w:num w:numId="11" w16cid:durableId="182400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3C"/>
    <w:rsid w:val="000042DF"/>
    <w:rsid w:val="000102D5"/>
    <w:rsid w:val="0001497B"/>
    <w:rsid w:val="00025753"/>
    <w:rsid w:val="00050013"/>
    <w:rsid w:val="00055670"/>
    <w:rsid w:val="00075713"/>
    <w:rsid w:val="000C2506"/>
    <w:rsid w:val="000D08B7"/>
    <w:rsid w:val="000F3A25"/>
    <w:rsid w:val="000F52A3"/>
    <w:rsid w:val="00102EF8"/>
    <w:rsid w:val="00105BED"/>
    <w:rsid w:val="00142533"/>
    <w:rsid w:val="00147458"/>
    <w:rsid w:val="00155E42"/>
    <w:rsid w:val="00157B7C"/>
    <w:rsid w:val="001621AB"/>
    <w:rsid w:val="00172B22"/>
    <w:rsid w:val="00194E27"/>
    <w:rsid w:val="001A0DE8"/>
    <w:rsid w:val="001A5CA1"/>
    <w:rsid w:val="001B0558"/>
    <w:rsid w:val="001B17D8"/>
    <w:rsid w:val="001E127E"/>
    <w:rsid w:val="001E5136"/>
    <w:rsid w:val="001F66F8"/>
    <w:rsid w:val="0020044B"/>
    <w:rsid w:val="00236247"/>
    <w:rsid w:val="00246001"/>
    <w:rsid w:val="00250EDF"/>
    <w:rsid w:val="00271AB8"/>
    <w:rsid w:val="002807A3"/>
    <w:rsid w:val="002B4059"/>
    <w:rsid w:val="002E643C"/>
    <w:rsid w:val="002F78C3"/>
    <w:rsid w:val="0030686B"/>
    <w:rsid w:val="0031403C"/>
    <w:rsid w:val="00325882"/>
    <w:rsid w:val="00330C05"/>
    <w:rsid w:val="003413CD"/>
    <w:rsid w:val="00341FE9"/>
    <w:rsid w:val="0034727E"/>
    <w:rsid w:val="003523C2"/>
    <w:rsid w:val="00352438"/>
    <w:rsid w:val="0036505E"/>
    <w:rsid w:val="00373971"/>
    <w:rsid w:val="003750DA"/>
    <w:rsid w:val="00377537"/>
    <w:rsid w:val="00385899"/>
    <w:rsid w:val="00391709"/>
    <w:rsid w:val="003979FE"/>
    <w:rsid w:val="003B3599"/>
    <w:rsid w:val="00411769"/>
    <w:rsid w:val="004118F1"/>
    <w:rsid w:val="00424DA4"/>
    <w:rsid w:val="004410BE"/>
    <w:rsid w:val="0044480D"/>
    <w:rsid w:val="00445BFD"/>
    <w:rsid w:val="00490A0E"/>
    <w:rsid w:val="004938FD"/>
    <w:rsid w:val="004A1B50"/>
    <w:rsid w:val="004C5BEE"/>
    <w:rsid w:val="004D74BE"/>
    <w:rsid w:val="00501452"/>
    <w:rsid w:val="00517A6D"/>
    <w:rsid w:val="00540873"/>
    <w:rsid w:val="00543FCC"/>
    <w:rsid w:val="005443E8"/>
    <w:rsid w:val="00550864"/>
    <w:rsid w:val="00565048"/>
    <w:rsid w:val="0057002B"/>
    <w:rsid w:val="00585F5B"/>
    <w:rsid w:val="005A3D39"/>
    <w:rsid w:val="005A6657"/>
    <w:rsid w:val="005C31BF"/>
    <w:rsid w:val="005D5DCB"/>
    <w:rsid w:val="005E4FC4"/>
    <w:rsid w:val="005E755B"/>
    <w:rsid w:val="005F257C"/>
    <w:rsid w:val="0060408C"/>
    <w:rsid w:val="00622D05"/>
    <w:rsid w:val="006424C1"/>
    <w:rsid w:val="00642EB4"/>
    <w:rsid w:val="00651911"/>
    <w:rsid w:val="006A258D"/>
    <w:rsid w:val="006C47A6"/>
    <w:rsid w:val="006D124E"/>
    <w:rsid w:val="006D297B"/>
    <w:rsid w:val="006E0AF9"/>
    <w:rsid w:val="007016D7"/>
    <w:rsid w:val="00710867"/>
    <w:rsid w:val="00714923"/>
    <w:rsid w:val="00720004"/>
    <w:rsid w:val="00727FCC"/>
    <w:rsid w:val="00730740"/>
    <w:rsid w:val="00733BC6"/>
    <w:rsid w:val="007365D8"/>
    <w:rsid w:val="00745EED"/>
    <w:rsid w:val="00750C01"/>
    <w:rsid w:val="00766BBA"/>
    <w:rsid w:val="007725B3"/>
    <w:rsid w:val="00782844"/>
    <w:rsid w:val="007835B3"/>
    <w:rsid w:val="007A7BA3"/>
    <w:rsid w:val="007B7444"/>
    <w:rsid w:val="007C2CD3"/>
    <w:rsid w:val="007D2F9E"/>
    <w:rsid w:val="007F40F6"/>
    <w:rsid w:val="008178F0"/>
    <w:rsid w:val="008225F5"/>
    <w:rsid w:val="00866FE4"/>
    <w:rsid w:val="00880C09"/>
    <w:rsid w:val="008A45A6"/>
    <w:rsid w:val="008C0AB3"/>
    <w:rsid w:val="008C6AC8"/>
    <w:rsid w:val="008D6926"/>
    <w:rsid w:val="008D772D"/>
    <w:rsid w:val="008F5805"/>
    <w:rsid w:val="00927803"/>
    <w:rsid w:val="00937235"/>
    <w:rsid w:val="00937AD7"/>
    <w:rsid w:val="00946E13"/>
    <w:rsid w:val="00982872"/>
    <w:rsid w:val="00983944"/>
    <w:rsid w:val="009904CD"/>
    <w:rsid w:val="009A7C84"/>
    <w:rsid w:val="009B47EF"/>
    <w:rsid w:val="009B4CF3"/>
    <w:rsid w:val="009E5C41"/>
    <w:rsid w:val="009F6C5E"/>
    <w:rsid w:val="00A027FC"/>
    <w:rsid w:val="00A12A09"/>
    <w:rsid w:val="00A269B0"/>
    <w:rsid w:val="00A410F9"/>
    <w:rsid w:val="00A4321A"/>
    <w:rsid w:val="00A46143"/>
    <w:rsid w:val="00A578E5"/>
    <w:rsid w:val="00A9402E"/>
    <w:rsid w:val="00A96064"/>
    <w:rsid w:val="00A964FD"/>
    <w:rsid w:val="00AA0F55"/>
    <w:rsid w:val="00AA4BC6"/>
    <w:rsid w:val="00AA785E"/>
    <w:rsid w:val="00AB7DE0"/>
    <w:rsid w:val="00AC01D6"/>
    <w:rsid w:val="00AD2983"/>
    <w:rsid w:val="00AD5253"/>
    <w:rsid w:val="00AD6E75"/>
    <w:rsid w:val="00AE0489"/>
    <w:rsid w:val="00AE7D9C"/>
    <w:rsid w:val="00B07DA4"/>
    <w:rsid w:val="00B131C3"/>
    <w:rsid w:val="00B64341"/>
    <w:rsid w:val="00B77FDE"/>
    <w:rsid w:val="00B96A4A"/>
    <w:rsid w:val="00BA0045"/>
    <w:rsid w:val="00BA2485"/>
    <w:rsid w:val="00C07A28"/>
    <w:rsid w:val="00C1202B"/>
    <w:rsid w:val="00C1644F"/>
    <w:rsid w:val="00C337E4"/>
    <w:rsid w:val="00C543F8"/>
    <w:rsid w:val="00C60B7E"/>
    <w:rsid w:val="00C77930"/>
    <w:rsid w:val="00C811D5"/>
    <w:rsid w:val="00CB5E00"/>
    <w:rsid w:val="00CC08F6"/>
    <w:rsid w:val="00CD0DB2"/>
    <w:rsid w:val="00CD7FB8"/>
    <w:rsid w:val="00CE5271"/>
    <w:rsid w:val="00CF3C42"/>
    <w:rsid w:val="00CF3FAC"/>
    <w:rsid w:val="00D14631"/>
    <w:rsid w:val="00D44342"/>
    <w:rsid w:val="00D6336E"/>
    <w:rsid w:val="00D73B2A"/>
    <w:rsid w:val="00D76375"/>
    <w:rsid w:val="00DC2969"/>
    <w:rsid w:val="00DD2FD8"/>
    <w:rsid w:val="00DE0F47"/>
    <w:rsid w:val="00DE357E"/>
    <w:rsid w:val="00DE4652"/>
    <w:rsid w:val="00DF5F7D"/>
    <w:rsid w:val="00E026C1"/>
    <w:rsid w:val="00E05797"/>
    <w:rsid w:val="00E13A98"/>
    <w:rsid w:val="00E85D99"/>
    <w:rsid w:val="00E914DA"/>
    <w:rsid w:val="00EC25FF"/>
    <w:rsid w:val="00EC4701"/>
    <w:rsid w:val="00EC4FE4"/>
    <w:rsid w:val="00EE0B82"/>
    <w:rsid w:val="00EE2B5A"/>
    <w:rsid w:val="00EF7F57"/>
    <w:rsid w:val="00F16BC5"/>
    <w:rsid w:val="00F2177A"/>
    <w:rsid w:val="00F229D7"/>
    <w:rsid w:val="00F236F1"/>
    <w:rsid w:val="00F31C3F"/>
    <w:rsid w:val="00F4290C"/>
    <w:rsid w:val="00F435C6"/>
    <w:rsid w:val="00F4384A"/>
    <w:rsid w:val="00F620B6"/>
    <w:rsid w:val="00F70DDA"/>
    <w:rsid w:val="00FD18B7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B871A4"/>
  <w15:chartTrackingRefBased/>
  <w15:docId w15:val="{0F01B4A0-965D-49A6-A6E4-A9FA2FF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8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1403C"/>
    <w:pPr>
      <w:keepNext/>
      <w:keepLines/>
      <w:numPr>
        <w:numId w:val="1"/>
      </w:numPr>
      <w:spacing w:before="360" w:after="80"/>
      <w:outlineLvl w:val="0"/>
    </w:pPr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2B"/>
    <w:pPr>
      <w:keepNext/>
      <w:keepLines/>
      <w:numPr>
        <w:ilvl w:val="1"/>
        <w:numId w:val="5"/>
      </w:numPr>
      <w:spacing w:before="160" w:after="80"/>
      <w:ind w:left="426"/>
      <w:outlineLvl w:val="1"/>
    </w:pPr>
    <w:rPr>
      <w:rFonts w:asciiTheme="majorHAnsi" w:eastAsiaTheme="minorEastAsia" w:hAnsiTheme="majorHAnsi" w:cstheme="majorBidi"/>
      <w:color w:val="0F4761" w:themeColor="accent1" w:themeShade="BF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03C"/>
    <w:rPr>
      <w:rFonts w:ascii="Arial" w:eastAsiaTheme="majorEastAsia" w:hAnsi="Arial" w:cs="Arial"/>
      <w:b/>
      <w:bCs/>
      <w:color w:val="0F476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1202B"/>
    <w:rPr>
      <w:rFonts w:asciiTheme="majorHAnsi" w:eastAsiaTheme="minorEastAsia" w:hAnsiTheme="majorHAnsi" w:cstheme="majorBidi"/>
      <w:color w:val="0F4761" w:themeColor="accent1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0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0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0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40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0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0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40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1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2533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D08B7"/>
    <w:pPr>
      <w:spacing w:after="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8B7"/>
    <w:pPr>
      <w:spacing w:after="0" w:line="240" w:lineRule="auto"/>
      <w:jc w:val="left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8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8B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797"/>
  </w:style>
  <w:style w:type="paragraph" w:styleId="Rodap">
    <w:name w:val="footer"/>
    <w:basedOn w:val="Normal"/>
    <w:link w:val="RodapChar"/>
    <w:uiPriority w:val="99"/>
    <w:unhideWhenUsed/>
    <w:rsid w:val="00E0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D98AB-28C6-4BA2-87E6-577DFBC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2770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Leizer Schnitman</dc:creator>
  <cp:keywords/>
  <dc:description/>
  <cp:lastModifiedBy>Leizer Schnitman</cp:lastModifiedBy>
  <cp:revision>211</cp:revision>
  <cp:lastPrinted>2024-10-19T00:08:00Z</cp:lastPrinted>
  <dcterms:created xsi:type="dcterms:W3CDTF">2024-10-18T14:13:00Z</dcterms:created>
  <dcterms:modified xsi:type="dcterms:W3CDTF">2024-10-20T01:26:00Z</dcterms:modified>
</cp:coreProperties>
</file>